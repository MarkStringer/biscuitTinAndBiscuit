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F055D" w14:textId="1707B050" w:rsidR="00FA7720" w:rsidRPr="00FA7720" w:rsidRDefault="00FA7720" w:rsidP="00FA7720">
      <w:pPr>
        <w:pStyle w:val="Heading1"/>
        <w:rPr>
          <w:lang w:val="en-ZA"/>
        </w:rPr>
      </w:pPr>
      <w:r>
        <w:rPr>
          <w:lang w:val="en-ZA"/>
        </w:rPr>
        <w:t>Script</w:t>
      </w:r>
    </w:p>
    <w:p w14:paraId="4F47E098" w14:textId="4944C9B5" w:rsidR="007D01D7" w:rsidRPr="002D07A0" w:rsidRDefault="00BA2476">
      <w:pPr>
        <w:rPr>
          <w:b/>
          <w:bCs/>
          <w:i/>
          <w:iCs/>
          <w:lang w:val="en-ZA"/>
        </w:rPr>
      </w:pPr>
      <w:r w:rsidRPr="002D07A0">
        <w:rPr>
          <w:b/>
          <w:bCs/>
          <w:i/>
          <w:iCs/>
          <w:lang w:val="en-ZA"/>
        </w:rPr>
        <w:t xml:space="preserve">The buddha – the buddha, said that we become the thing that we </w:t>
      </w:r>
      <w:proofErr w:type="spellStart"/>
      <w:r w:rsidRPr="002D07A0">
        <w:rPr>
          <w:b/>
          <w:bCs/>
          <w:i/>
          <w:iCs/>
          <w:lang w:val="en-ZA"/>
        </w:rPr>
        <w:t>most</w:t>
      </w:r>
      <w:proofErr w:type="spellEnd"/>
      <w:r w:rsidRPr="002D07A0">
        <w:rPr>
          <w:b/>
          <w:bCs/>
          <w:i/>
          <w:iCs/>
          <w:lang w:val="en-ZA"/>
        </w:rPr>
        <w:t xml:space="preserve"> resist. I</w:t>
      </w:r>
      <w:r w:rsidR="002D07A0">
        <w:rPr>
          <w:b/>
          <w:bCs/>
          <w:i/>
          <w:iCs/>
          <w:lang w:val="en-ZA"/>
        </w:rPr>
        <w:t>n</w:t>
      </w:r>
      <w:r w:rsidRPr="002D07A0">
        <w:rPr>
          <w:b/>
          <w:bCs/>
          <w:i/>
          <w:iCs/>
          <w:lang w:val="en-ZA"/>
        </w:rPr>
        <w:t xml:space="preserve"> my case, </w:t>
      </w:r>
      <w:commentRangeStart w:id="0"/>
      <w:r w:rsidRPr="002D07A0">
        <w:rPr>
          <w:b/>
          <w:bCs/>
          <w:i/>
          <w:iCs/>
          <w:lang w:val="en-ZA"/>
        </w:rPr>
        <w:t>I think that means that I must have been pushing very hard against a fat Yorkshireman.</w:t>
      </w:r>
      <w:commentRangeEnd w:id="0"/>
      <w:r w:rsidR="00FC7C94">
        <w:rPr>
          <w:rStyle w:val="CommentReference"/>
        </w:rPr>
        <w:commentReference w:id="0"/>
      </w:r>
    </w:p>
    <w:p w14:paraId="17721402" w14:textId="68928E1A" w:rsidR="00BA2476" w:rsidRDefault="00BA2476">
      <w:pPr>
        <w:rPr>
          <w:lang w:val="en-ZA"/>
        </w:rPr>
      </w:pPr>
      <w:r w:rsidRPr="002D07A0">
        <w:rPr>
          <w:lang w:val="en-ZA"/>
        </w:rPr>
        <w:t xml:space="preserve">It doesn’t take much of </w:t>
      </w:r>
      <w:r w:rsidR="002D07A0">
        <w:rPr>
          <w:lang w:val="en-ZA"/>
        </w:rPr>
        <w:t xml:space="preserve">a </w:t>
      </w:r>
      <w:r w:rsidRPr="002D07A0">
        <w:rPr>
          <w:lang w:val="en-ZA"/>
        </w:rPr>
        <w:t>journey of self-knowledge for me to realise that’s what I am.</w:t>
      </w:r>
    </w:p>
    <w:p w14:paraId="4AD4D43C" w14:textId="2CCC8CFD" w:rsidR="00957831" w:rsidRPr="002D07A0" w:rsidRDefault="00957831">
      <w:pPr>
        <w:rPr>
          <w:lang w:val="en-ZA"/>
        </w:rPr>
      </w:pPr>
      <w:r>
        <w:rPr>
          <w:lang w:val="en-ZA"/>
        </w:rPr>
        <w:t>This is a show about a revelation that I had. That ideas and reality are different things</w:t>
      </w:r>
      <w:del w:id="1" w:author="Mark Stringer" w:date="2025-04-23T05:53:00Z" w16du:dateUtc="2025-04-23T04:53:00Z">
        <w:r>
          <w:rPr>
            <w:lang w:val="en-ZA"/>
          </w:rPr>
          <w:delText xml:space="preserve"> and</w:delText>
        </w:r>
      </w:del>
      <w:ins w:id="2" w:author="Mark Stringer" w:date="2025-04-23T05:53:00Z" w16du:dateUtc="2025-04-23T04:53:00Z">
        <w:r w:rsidR="00CE5909">
          <w:rPr>
            <w:lang w:val="en-ZA"/>
          </w:rPr>
          <w:t>. A</w:t>
        </w:r>
        <w:r>
          <w:rPr>
            <w:lang w:val="en-ZA"/>
          </w:rPr>
          <w:t>nd</w:t>
        </w:r>
      </w:ins>
      <w:r>
        <w:rPr>
          <w:lang w:val="en-ZA"/>
        </w:rPr>
        <w:t xml:space="preserve"> we get into so much trouble trying to turn ideas into reality because we don’t really admit this.</w:t>
      </w:r>
    </w:p>
    <w:p w14:paraId="713B2774" w14:textId="77777777" w:rsidR="002D07A0" w:rsidRDefault="00BA2476" w:rsidP="002D07A0">
      <w:pPr>
        <w:pStyle w:val="Heading3"/>
        <w:rPr>
          <w:lang w:val="en-ZA"/>
        </w:rPr>
      </w:pPr>
      <w:r w:rsidRPr="002D07A0">
        <w:rPr>
          <w:lang w:val="en-ZA"/>
        </w:rPr>
        <w:t xml:space="preserve">Why me? </w:t>
      </w:r>
    </w:p>
    <w:p w14:paraId="7E9AE867" w14:textId="3E499436" w:rsidR="00BA2476" w:rsidRPr="002D07A0" w:rsidRDefault="0057069D">
      <w:pPr>
        <w:rPr>
          <w:lang w:val="en-ZA"/>
        </w:rPr>
      </w:pPr>
      <w:r w:rsidRPr="002D07A0">
        <w:rPr>
          <w:lang w:val="en-ZA"/>
        </w:rPr>
        <w:t>Since I was a teenager, I have fantasised about being a writer. And I’ve written things. But, you know, life got in the way. I studied English Literature at university because I liked poetry, but, for me, having to write essays about poetry is like having to submit a form to the government for permission to have sex.</w:t>
      </w:r>
      <w:r w:rsidR="00CE5909">
        <w:rPr>
          <w:lang w:val="en-ZA"/>
        </w:rPr>
        <w:t xml:space="preserve"> </w:t>
      </w:r>
      <w:ins w:id="3" w:author="Mark Stringer" w:date="2025-04-23T05:53:00Z" w16du:dateUtc="2025-04-23T04:53:00Z">
        <w:r w:rsidR="00CE5909">
          <w:rPr>
            <w:lang w:val="en-ZA"/>
          </w:rPr>
          <w:t>Or even worse, a having to submit a form to the government after you’ve had sex. Describing the sex.</w:t>
        </w:r>
        <w:r w:rsidRPr="002D07A0">
          <w:rPr>
            <w:lang w:val="en-ZA"/>
          </w:rPr>
          <w:t xml:space="preserve"> </w:t>
        </w:r>
      </w:ins>
      <w:r w:rsidR="00857FBC">
        <w:rPr>
          <w:lang w:val="en-ZA"/>
        </w:rPr>
        <w:t xml:space="preserve">And then – actually around about the same time that </w:t>
      </w:r>
      <w:commentRangeStart w:id="4"/>
      <w:commentRangeStart w:id="5"/>
      <w:r w:rsidR="00857FBC">
        <w:rPr>
          <w:lang w:val="en-ZA"/>
        </w:rPr>
        <w:t>I discover</w:t>
      </w:r>
      <w:r w:rsidR="00957831">
        <w:rPr>
          <w:lang w:val="en-ZA"/>
        </w:rPr>
        <w:t>ed</w:t>
      </w:r>
      <w:r w:rsidR="00857FBC">
        <w:rPr>
          <w:lang w:val="en-ZA"/>
        </w:rPr>
        <w:t xml:space="preserve"> non-government sanctioned sex – I discovered philosophy.</w:t>
      </w:r>
      <w:commentRangeEnd w:id="4"/>
      <w:del w:id="6" w:author="Mark Stringer" w:date="2025-04-23T05:53:00Z" w16du:dateUtc="2025-04-23T04:53:00Z">
        <w:r w:rsidR="00FC7C94">
          <w:rPr>
            <w:rStyle w:val="CommentReference"/>
          </w:rPr>
          <w:commentReference w:id="4"/>
        </w:r>
        <w:commentRangeEnd w:id="5"/>
        <w:r w:rsidR="0012072C">
          <w:rPr>
            <w:rStyle w:val="CommentReference"/>
          </w:rPr>
          <w:commentReference w:id="5"/>
        </w:r>
        <w:r w:rsidRPr="002D07A0">
          <w:rPr>
            <w:lang w:val="en-ZA"/>
          </w:rPr>
          <w:delText xml:space="preserve">  </w:delText>
        </w:r>
      </w:del>
      <w:ins w:id="7" w:author="Mark Stringer" w:date="2025-04-23T05:53:00Z" w16du:dateUtc="2025-04-23T04:53:00Z">
        <w:r w:rsidRPr="002D07A0">
          <w:rPr>
            <w:lang w:val="en-ZA"/>
          </w:rPr>
          <w:t xml:space="preserve">  </w:t>
        </w:r>
        <w:r w:rsidR="00CE5909">
          <w:rPr>
            <w:lang w:val="en-ZA"/>
          </w:rPr>
          <w:t xml:space="preserve">I found a subject that I could study that didn’t feel like it was killing </w:t>
        </w:r>
        <w:proofErr w:type="gramStart"/>
        <w:r w:rsidR="00CE5909">
          <w:rPr>
            <w:lang w:val="en-ZA"/>
          </w:rPr>
          <w:t>what  loved</w:t>
        </w:r>
        <w:proofErr w:type="gramEnd"/>
        <w:r w:rsidR="00CE5909">
          <w:rPr>
            <w:lang w:val="en-ZA"/>
          </w:rPr>
          <w:t xml:space="preserve"> to be studying it.</w:t>
        </w:r>
      </w:ins>
    </w:p>
    <w:p w14:paraId="01878609" w14:textId="5FD19A29" w:rsidR="00DC3279" w:rsidRPr="002D07A0" w:rsidRDefault="00DC3279">
      <w:pPr>
        <w:rPr>
          <w:lang w:val="en-ZA"/>
        </w:rPr>
      </w:pPr>
      <w:r w:rsidRPr="002D07A0">
        <w:rPr>
          <w:lang w:val="en-ZA"/>
        </w:rPr>
        <w:t xml:space="preserve">And then just recently I actually wrote a book. </w:t>
      </w:r>
      <w:commentRangeStart w:id="8"/>
      <w:commentRangeStart w:id="9"/>
      <w:commentRangeStart w:id="10"/>
      <w:commentRangeStart w:id="11"/>
      <w:r w:rsidRPr="002D07A0">
        <w:rPr>
          <w:lang w:val="en-ZA"/>
        </w:rPr>
        <w:t>And then even more recently I found a publisher for my book</w:t>
      </w:r>
      <w:r w:rsidR="0019379A" w:rsidRPr="002D07A0">
        <w:rPr>
          <w:lang w:val="en-ZA"/>
        </w:rPr>
        <w:t>!</w:t>
      </w:r>
      <w:commentRangeEnd w:id="8"/>
      <w:r w:rsidR="00B3344C">
        <w:rPr>
          <w:rStyle w:val="CommentReference"/>
        </w:rPr>
        <w:commentReference w:id="8"/>
      </w:r>
      <w:commentRangeEnd w:id="9"/>
      <w:r w:rsidR="003E4F05">
        <w:rPr>
          <w:rStyle w:val="CommentReference"/>
        </w:rPr>
        <w:commentReference w:id="9"/>
      </w:r>
      <w:commentRangeEnd w:id="10"/>
      <w:r w:rsidR="0012072C">
        <w:rPr>
          <w:rStyle w:val="CommentReference"/>
        </w:rPr>
        <w:commentReference w:id="10"/>
      </w:r>
      <w:commentRangeEnd w:id="11"/>
      <w:r w:rsidR="0012072C">
        <w:rPr>
          <w:rStyle w:val="CommentReference"/>
        </w:rPr>
        <w:commentReference w:id="11"/>
      </w:r>
    </w:p>
    <w:p w14:paraId="21349A04" w14:textId="77777777" w:rsidR="002D07A0" w:rsidRDefault="00BA2476">
      <w:pPr>
        <w:rPr>
          <w:lang w:val="en-ZA"/>
        </w:rPr>
      </w:pPr>
      <w:r w:rsidRPr="002D07A0">
        <w:rPr>
          <w:rStyle w:val="Heading3Char"/>
          <w:lang w:val="en-ZA"/>
        </w:rPr>
        <w:t>Why now?</w:t>
      </w:r>
      <w:r w:rsidRPr="002D07A0">
        <w:rPr>
          <w:lang w:val="en-ZA"/>
        </w:rPr>
        <w:t xml:space="preserve"> </w:t>
      </w:r>
    </w:p>
    <w:p w14:paraId="0698BB50" w14:textId="05657B37" w:rsidR="00BA2476" w:rsidRDefault="00BA2476">
      <w:pPr>
        <w:rPr>
          <w:b/>
          <w:bCs/>
          <w:i/>
          <w:iCs/>
          <w:lang w:val="en-ZA"/>
        </w:rPr>
      </w:pPr>
      <w:r w:rsidRPr="002D07A0">
        <w:rPr>
          <w:b/>
          <w:bCs/>
          <w:i/>
          <w:iCs/>
          <w:lang w:val="en-ZA"/>
        </w:rPr>
        <w:t>They say there’s no time like the present, and they say there’s no present like time – but it’s a fucker to wrap.</w:t>
      </w:r>
    </w:p>
    <w:p w14:paraId="30FABEBA" w14:textId="52BEBB64" w:rsidR="00DC3279" w:rsidRPr="002D07A0" w:rsidRDefault="00CE5909" w:rsidP="00DC3279">
      <w:pPr>
        <w:pStyle w:val="Heading2"/>
        <w:rPr>
          <w:lang w:val="en-ZA"/>
        </w:rPr>
      </w:pPr>
      <w:moveToRangeStart w:id="12" w:author="Mark Stringer" w:date="2025-04-23T05:53:00Z" w:name="move196280023"/>
      <w:moveTo w:id="13" w:author="Mark Stringer" w:date="2025-04-23T05:53:00Z" w16du:dateUtc="2025-04-23T04:53:00Z">
        <w:r w:rsidRPr="002D07A0">
          <w:rPr>
            <w:lang w:val="en-ZA"/>
          </w:rPr>
          <w:t>Why this?</w:t>
        </w:r>
        <w:r>
          <w:rPr>
            <w:lang w:val="en-ZA"/>
          </w:rPr>
          <w:t xml:space="preserve"> </w:t>
        </w:r>
      </w:moveTo>
      <w:moveToRangeEnd w:id="12"/>
      <w:r w:rsidR="00DC3279" w:rsidRPr="002D07A0">
        <w:rPr>
          <w:lang w:val="en-ZA"/>
        </w:rPr>
        <w:t>The biscuit tin and the biscuit</w:t>
      </w:r>
    </w:p>
    <w:p w14:paraId="6AA0AC31" w14:textId="5CA9FB48" w:rsidR="00DC3279" w:rsidRDefault="00CE5909">
      <w:pPr>
        <w:rPr>
          <w:lang w:val="en-ZA"/>
        </w:rPr>
      </w:pPr>
      <w:moveFromRangeStart w:id="14" w:author="Mark Stringer" w:date="2025-04-23T05:53:00Z" w:name="move196280023"/>
      <w:moveFrom w:id="15" w:author="Mark Stringer" w:date="2025-04-23T05:53:00Z" w16du:dateUtc="2025-04-23T04:53:00Z">
        <w:r w:rsidRPr="002D07A0">
          <w:rPr>
            <w:lang w:val="en-ZA"/>
          </w:rPr>
          <w:t>Why this?</w:t>
        </w:r>
        <w:r>
          <w:rPr>
            <w:lang w:val="en-ZA"/>
          </w:rPr>
          <w:t xml:space="preserve"> </w:t>
        </w:r>
      </w:moveFrom>
      <w:moveFromRangeEnd w:id="14"/>
      <w:r w:rsidR="00DC3279" w:rsidRPr="002D07A0">
        <w:rPr>
          <w:lang w:val="en-ZA"/>
        </w:rPr>
        <w:t>Because while I was writing my book on project management</w:t>
      </w:r>
      <w:r w:rsidR="00606CE9" w:rsidRPr="002D07A0">
        <w:rPr>
          <w:lang w:val="en-ZA"/>
        </w:rPr>
        <w:t>,</w:t>
      </w:r>
      <w:r w:rsidR="00DC3279" w:rsidRPr="002D07A0">
        <w:rPr>
          <w:lang w:val="en-ZA"/>
        </w:rPr>
        <w:t xml:space="preserve"> I realised something so blindingly obvious that most people don’t notice it.  Ideas and things are made of different stuff. </w:t>
      </w:r>
      <w:r w:rsidR="0019379A" w:rsidRPr="002D07A0">
        <w:rPr>
          <w:lang w:val="en-ZA"/>
        </w:rPr>
        <w:t xml:space="preserve">Descriptions of biscuits on the tin and the actual biscuit – they’re made of </w:t>
      </w:r>
      <w:commentRangeStart w:id="16"/>
      <w:commentRangeStart w:id="17"/>
      <w:commentRangeStart w:id="18"/>
      <w:r w:rsidR="0019379A" w:rsidRPr="002D07A0">
        <w:rPr>
          <w:lang w:val="en-ZA"/>
        </w:rPr>
        <w:t>different stuff.</w:t>
      </w:r>
      <w:commentRangeEnd w:id="16"/>
      <w:r w:rsidR="00905DC7">
        <w:rPr>
          <w:rStyle w:val="CommentReference"/>
        </w:rPr>
        <w:commentReference w:id="16"/>
      </w:r>
      <w:commentRangeEnd w:id="17"/>
      <w:r w:rsidR="0012072C">
        <w:rPr>
          <w:rStyle w:val="CommentReference"/>
        </w:rPr>
        <w:commentReference w:id="17"/>
      </w:r>
      <w:commentRangeEnd w:id="18"/>
      <w:r w:rsidR="0012072C">
        <w:rPr>
          <w:rStyle w:val="CommentReference"/>
        </w:rPr>
        <w:commentReference w:id="18"/>
      </w:r>
      <w:r w:rsidR="007559D3">
        <w:rPr>
          <w:lang w:val="en-ZA"/>
        </w:rPr>
        <w:t xml:space="preserve"> </w:t>
      </w:r>
    </w:p>
    <w:p w14:paraId="0C6F76E1" w14:textId="326E1EA1" w:rsidR="007559D3" w:rsidRDefault="007559D3">
      <w:pPr>
        <w:rPr>
          <w:lang w:val="en-ZA"/>
        </w:rPr>
      </w:pPr>
      <w:r>
        <w:rPr>
          <w:lang w:val="en-ZA"/>
        </w:rPr>
        <w:t xml:space="preserve">Ideas can move really fast. Ideas can be grandiose. </w:t>
      </w:r>
      <w:r w:rsidRPr="007559D3">
        <w:rPr>
          <w:b/>
          <w:bCs/>
          <w:i/>
          <w:iCs/>
          <w:lang w:val="en-ZA"/>
        </w:rPr>
        <w:t xml:space="preserve">Reality is messy, reality can be humiliating. Reality can be dangerous. I’m talking about sex </w:t>
      </w:r>
      <w:proofErr w:type="gramStart"/>
      <w:r w:rsidRPr="007559D3">
        <w:rPr>
          <w:b/>
          <w:bCs/>
          <w:i/>
          <w:iCs/>
          <w:lang w:val="en-ZA"/>
        </w:rPr>
        <w:t>again</w:t>
      </w:r>
      <w:proofErr w:type="gramEnd"/>
      <w:r w:rsidRPr="007559D3">
        <w:rPr>
          <w:b/>
          <w:bCs/>
          <w:i/>
          <w:iCs/>
          <w:lang w:val="en-ZA"/>
        </w:rPr>
        <w:t xml:space="preserve"> aren’t I?</w:t>
      </w:r>
    </w:p>
    <w:p w14:paraId="2B6F4E89" w14:textId="6824954B" w:rsidR="00857FBC" w:rsidRPr="00857FBC" w:rsidRDefault="00857FBC" w:rsidP="00857FBC">
      <w:pPr>
        <w:pStyle w:val="Heading3"/>
        <w:rPr>
          <w:lang w:val="en-ZA"/>
        </w:rPr>
      </w:pPr>
      <w:r>
        <w:rPr>
          <w:lang w:val="en-ZA"/>
        </w:rPr>
        <w:t>Exact Match</w:t>
      </w:r>
    </w:p>
    <w:p w14:paraId="3F4BF92D" w14:textId="713F23BC" w:rsidR="00957831" w:rsidRPr="002D07A0" w:rsidRDefault="0019379A" w:rsidP="00957831">
      <w:pPr>
        <w:rPr>
          <w:lang w:val="en-ZA"/>
        </w:rPr>
      </w:pPr>
      <w:r w:rsidRPr="002D07A0">
        <w:rPr>
          <w:lang w:val="en-ZA"/>
        </w:rPr>
        <w:t>Why is the great British Bake Off such a successful show? Because there’s something really dramatic about failed bakin</w:t>
      </w:r>
      <w:r w:rsidR="00FF0AF5" w:rsidRPr="002D07A0">
        <w:rPr>
          <w:lang w:val="en-ZA"/>
        </w:rPr>
        <w:t>g – it’s drama, and it’s just making biscuits in a tent in Berkshire. But, of course, the biscuits get judged. These biscuits have consequences</w:t>
      </w:r>
      <w:r w:rsidR="00957831">
        <w:rPr>
          <w:lang w:val="en-ZA"/>
        </w:rPr>
        <w:t>!</w:t>
      </w:r>
    </w:p>
    <w:p w14:paraId="4790780D" w14:textId="2FCB1B71" w:rsidR="00FF0AF5" w:rsidRDefault="00FF0AF5">
      <w:pPr>
        <w:rPr>
          <w:lang w:val="en-ZA"/>
        </w:rPr>
      </w:pPr>
      <w:r w:rsidRPr="002D07A0">
        <w:rPr>
          <w:lang w:val="en-ZA"/>
        </w:rPr>
        <w:lastRenderedPageBreak/>
        <w:t>Dealing with these emotions,</w:t>
      </w:r>
      <w:r w:rsidR="00957831">
        <w:rPr>
          <w:lang w:val="en-ZA"/>
        </w:rPr>
        <w:t xml:space="preserve"> dealing with your biscuits being crisp when they’re supposed to be soft and being soft when they’re supposed to be crisp</w:t>
      </w:r>
      <w:r w:rsidRPr="002D07A0">
        <w:rPr>
          <w:lang w:val="en-ZA"/>
        </w:rPr>
        <w:t xml:space="preserve"> dealing with this </w:t>
      </w:r>
      <w:commentRangeStart w:id="19"/>
      <w:commentRangeStart w:id="20"/>
      <w:r w:rsidRPr="002D07A0">
        <w:rPr>
          <w:lang w:val="en-ZA"/>
        </w:rPr>
        <w:t>judgement, is work.</w:t>
      </w:r>
      <w:commentRangeEnd w:id="19"/>
      <w:r w:rsidR="00905DC7">
        <w:rPr>
          <w:rStyle w:val="CommentReference"/>
        </w:rPr>
        <w:commentReference w:id="19"/>
      </w:r>
      <w:commentRangeEnd w:id="20"/>
      <w:r w:rsidR="0012072C">
        <w:rPr>
          <w:rStyle w:val="CommentReference"/>
        </w:rPr>
        <w:commentReference w:id="20"/>
      </w:r>
      <w:r w:rsidR="007559D3">
        <w:rPr>
          <w:lang w:val="en-ZA"/>
        </w:rPr>
        <w:t xml:space="preserve"> </w:t>
      </w:r>
    </w:p>
    <w:p w14:paraId="2105F459" w14:textId="7928CA99" w:rsidR="007559D3" w:rsidRPr="007559D3" w:rsidRDefault="007559D3">
      <w:pPr>
        <w:rPr>
          <w:b/>
          <w:bCs/>
          <w:i/>
          <w:iCs/>
          <w:lang w:val="en-ZA"/>
        </w:rPr>
      </w:pPr>
      <w:r w:rsidRPr="007559D3">
        <w:rPr>
          <w:b/>
          <w:bCs/>
          <w:i/>
          <w:iCs/>
          <w:lang w:val="en-ZA"/>
        </w:rPr>
        <w:t>Then there’s this weird, spectral scouser taking it way, too, seriously.</w:t>
      </w:r>
    </w:p>
    <w:p w14:paraId="49748061" w14:textId="77777777" w:rsidR="0057781A" w:rsidRDefault="0057781A" w:rsidP="0057781A">
      <w:pPr>
        <w:pStyle w:val="Heading3"/>
        <w:rPr>
          <w:lang w:val="en-ZA"/>
        </w:rPr>
      </w:pPr>
      <w:r>
        <w:rPr>
          <w:lang w:val="en-ZA"/>
        </w:rPr>
        <w:t>Why you?</w:t>
      </w:r>
    </w:p>
    <w:p w14:paraId="2ACFB7D2" w14:textId="7A34D08C" w:rsidR="008D1E8C" w:rsidRDefault="0057781A" w:rsidP="0057781A">
      <w:pPr>
        <w:rPr>
          <w:lang w:val="en-ZA"/>
        </w:rPr>
      </w:pPr>
      <w:r>
        <w:rPr>
          <w:lang w:val="en-ZA"/>
        </w:rPr>
        <w:t>I bet there’s something creative that you’ve wanted to do. Actually – let’s not get fancy and say creative.</w:t>
      </w:r>
      <w:r w:rsidR="00697E53">
        <w:rPr>
          <w:lang w:val="en-ZA"/>
        </w:rPr>
        <w:t xml:space="preserve"> </w:t>
      </w:r>
      <w:r w:rsidR="00957831">
        <w:rPr>
          <w:lang w:val="en-ZA"/>
        </w:rPr>
        <w:t xml:space="preserve">I don’t want to get into that “follow your dream” thing. </w:t>
      </w:r>
      <w:r w:rsidR="00697E53">
        <w:rPr>
          <w:lang w:val="en-ZA"/>
        </w:rPr>
        <w:t>Because when we say creative, we start thinking about artists and geniuses and that gives us a cop out.</w:t>
      </w:r>
      <w:r w:rsidR="000F2977">
        <w:rPr>
          <w:lang w:val="en-ZA"/>
        </w:rPr>
        <w:t xml:space="preserve"> </w:t>
      </w:r>
      <w:r w:rsidR="000F2977" w:rsidRPr="000069BD">
        <w:rPr>
          <w:b/>
          <w:bCs/>
          <w:i/>
          <w:iCs/>
          <w:lang w:val="en-ZA"/>
        </w:rPr>
        <w:t xml:space="preserve">I’m not an </w:t>
      </w:r>
      <w:proofErr w:type="gramStart"/>
      <w:r w:rsidR="000F2977" w:rsidRPr="000069BD">
        <w:rPr>
          <w:b/>
          <w:bCs/>
          <w:i/>
          <w:iCs/>
          <w:lang w:val="en-ZA"/>
        </w:rPr>
        <w:t>artist,</w:t>
      </w:r>
      <w:proofErr w:type="gramEnd"/>
      <w:r w:rsidR="000F2977" w:rsidRPr="000069BD">
        <w:rPr>
          <w:b/>
          <w:bCs/>
          <w:i/>
          <w:iCs/>
          <w:lang w:val="en-ZA"/>
        </w:rPr>
        <w:t xml:space="preserve"> I’m not a genius.</w:t>
      </w:r>
      <w:r w:rsidR="00857FBC">
        <w:rPr>
          <w:b/>
          <w:bCs/>
          <w:i/>
          <w:iCs/>
          <w:lang w:val="en-ZA"/>
        </w:rPr>
        <w:t xml:space="preserve"> This is literally a conversation that I had with a friend of mine. He said that he was disappointed that his son wasn’t a genius. And I said – that’s not that surprising if you’re his father. It would be more suspicious if he </w:t>
      </w:r>
      <w:ins w:id="21" w:author="Mark Stringer" w:date="2025-04-23T05:53:00Z" w16du:dateUtc="2025-04-23T04:53:00Z">
        <w:r w:rsidR="00857FBC">
          <w:rPr>
            <w:b/>
            <w:bCs/>
            <w:i/>
            <w:iCs/>
            <w:lang w:val="en-ZA"/>
          </w:rPr>
          <w:t>w</w:t>
        </w:r>
        <w:r w:rsidR="00CE5909">
          <w:rPr>
            <w:b/>
            <w:bCs/>
            <w:i/>
            <w:iCs/>
            <w:lang w:val="en-ZA"/>
          </w:rPr>
          <w:t>ere</w:t>
        </w:r>
      </w:ins>
      <w:r w:rsidR="00857FBC">
        <w:rPr>
          <w:b/>
          <w:bCs/>
          <w:i/>
          <w:iCs/>
          <w:lang w:val="en-ZA"/>
        </w:rPr>
        <w:t xml:space="preserve"> a genius</w:t>
      </w:r>
      <w:r w:rsidR="00957831">
        <w:rPr>
          <w:b/>
          <w:bCs/>
          <w:i/>
          <w:iCs/>
          <w:lang w:val="en-ZA"/>
        </w:rPr>
        <w:t xml:space="preserve"> – </w:t>
      </w:r>
      <w:commentRangeStart w:id="22"/>
      <w:commentRangeStart w:id="23"/>
      <w:r w:rsidR="00957831">
        <w:rPr>
          <w:b/>
          <w:bCs/>
          <w:i/>
          <w:iCs/>
          <w:lang w:val="en-ZA"/>
        </w:rPr>
        <w:t>I’d be doing the 23 and me if he were.</w:t>
      </w:r>
      <w:commentRangeEnd w:id="22"/>
      <w:r w:rsidR="00B3344C">
        <w:rPr>
          <w:rStyle w:val="CommentReference"/>
        </w:rPr>
        <w:commentReference w:id="22"/>
      </w:r>
      <w:commentRangeEnd w:id="23"/>
      <w:r w:rsidR="0012072C">
        <w:rPr>
          <w:rStyle w:val="CommentReference"/>
        </w:rPr>
        <w:commentReference w:id="23"/>
      </w:r>
    </w:p>
    <w:p w14:paraId="71B50B04" w14:textId="3A66AD9B" w:rsidR="0057781A" w:rsidRDefault="008D1E8C" w:rsidP="0057781A">
      <w:pPr>
        <w:rPr>
          <w:lang w:val="en-ZA"/>
        </w:rPr>
      </w:pPr>
      <w:r>
        <w:rPr>
          <w:lang w:val="en-ZA"/>
        </w:rPr>
        <w:t>Let’s forget about creativity. Let’s just think about</w:t>
      </w:r>
      <w:r w:rsidR="0057781A">
        <w:rPr>
          <w:lang w:val="en-ZA"/>
        </w:rPr>
        <w:t xml:space="preserve"> something that you’ve wanted to do. And then you didn’t</w:t>
      </w:r>
      <w:r w:rsidR="000069BD">
        <w:rPr>
          <w:lang w:val="en-ZA"/>
        </w:rPr>
        <w:t xml:space="preserve"> do it</w:t>
      </w:r>
      <w:r w:rsidR="0057781A">
        <w:rPr>
          <w:lang w:val="en-ZA"/>
        </w:rPr>
        <w:t>.</w:t>
      </w:r>
      <w:r w:rsidR="00AE7BBA">
        <w:rPr>
          <w:lang w:val="en-ZA"/>
        </w:rPr>
        <w:t xml:space="preserve"> I bet there’s a biscuit that you fantasised about making. And then you didn’t make it. Or maybe you took lessons for a while.</w:t>
      </w:r>
      <w:r>
        <w:rPr>
          <w:lang w:val="en-ZA"/>
        </w:rPr>
        <w:t xml:space="preserve"> You made a biscuit – and it didn’t turn out how you expected. </w:t>
      </w:r>
      <w:r w:rsidRPr="008D1E8C">
        <w:rPr>
          <w:b/>
          <w:bCs/>
          <w:i/>
          <w:iCs/>
          <w:lang w:val="en-ZA"/>
        </w:rPr>
        <w:t>Like on the bake off, it was soft when it should have been crisp</w:t>
      </w:r>
      <w:r>
        <w:rPr>
          <w:b/>
          <w:bCs/>
          <w:i/>
          <w:iCs/>
          <w:lang w:val="en-ZA"/>
        </w:rPr>
        <w:t>y.</w:t>
      </w:r>
      <w:r w:rsidRPr="008D1E8C">
        <w:rPr>
          <w:b/>
          <w:bCs/>
          <w:i/>
          <w:iCs/>
          <w:lang w:val="en-ZA"/>
        </w:rPr>
        <w:t xml:space="preserve"> </w:t>
      </w:r>
      <w:r>
        <w:rPr>
          <w:b/>
          <w:bCs/>
          <w:i/>
          <w:iCs/>
          <w:lang w:val="en-ZA"/>
        </w:rPr>
        <w:t>A</w:t>
      </w:r>
      <w:r w:rsidRPr="008D1E8C">
        <w:rPr>
          <w:b/>
          <w:bCs/>
          <w:i/>
          <w:iCs/>
          <w:lang w:val="en-ZA"/>
        </w:rPr>
        <w:t>nd it was crispy when it should have been soft.</w:t>
      </w:r>
      <w:r w:rsidR="00AE7BBA">
        <w:rPr>
          <w:lang w:val="en-ZA"/>
        </w:rPr>
        <w:t xml:space="preserve"> And then you gave</w:t>
      </w:r>
      <w:del w:id="24" w:author="Mark Stringer" w:date="2025-04-23T05:53:00Z" w16du:dateUtc="2025-04-23T04:53:00Z">
        <w:r w:rsidR="00AE7BBA">
          <w:rPr>
            <w:lang w:val="en-ZA"/>
          </w:rPr>
          <w:delText xml:space="preserve"> them</w:delText>
        </w:r>
      </w:del>
      <w:r w:rsidR="00AE7BBA">
        <w:rPr>
          <w:lang w:val="en-ZA"/>
        </w:rPr>
        <w:t xml:space="preserve"> up</w:t>
      </w:r>
      <w:r>
        <w:rPr>
          <w:lang w:val="en-ZA"/>
        </w:rPr>
        <w:t xml:space="preserve"> the lessons, or you gave up practicing</w:t>
      </w:r>
      <w:r w:rsidR="00AE7BBA">
        <w:rPr>
          <w:lang w:val="en-ZA"/>
        </w:rPr>
        <w:t xml:space="preserve">. </w:t>
      </w:r>
      <w:r w:rsidR="000069BD">
        <w:rPr>
          <w:lang w:val="en-ZA"/>
        </w:rPr>
        <w:t>Maybe you got to a point where you weren’t making any progress, so you just kind of stopped. Maybe you did something and somebody said something snidey or sarcastic and you died a little bit inside</w:t>
      </w:r>
      <w:r w:rsidR="00957831">
        <w:rPr>
          <w:lang w:val="en-ZA"/>
        </w:rPr>
        <w:t xml:space="preserve"> and then either consciously, or unconsciously, </w:t>
      </w:r>
      <w:commentRangeStart w:id="25"/>
      <w:commentRangeStart w:id="26"/>
      <w:commentRangeStart w:id="27"/>
      <w:commentRangeStart w:id="28"/>
      <w:r w:rsidR="00957831">
        <w:rPr>
          <w:lang w:val="en-ZA"/>
        </w:rPr>
        <w:t>you decided never to do that thing again.</w:t>
      </w:r>
      <w:commentRangeEnd w:id="25"/>
      <w:r w:rsidR="00D66AFF">
        <w:rPr>
          <w:rStyle w:val="CommentReference"/>
        </w:rPr>
        <w:commentReference w:id="25"/>
      </w:r>
      <w:commentRangeEnd w:id="26"/>
      <w:r w:rsidR="00544C2E">
        <w:rPr>
          <w:rStyle w:val="CommentReference"/>
        </w:rPr>
        <w:commentReference w:id="26"/>
      </w:r>
      <w:commentRangeEnd w:id="27"/>
      <w:r w:rsidR="003226AD">
        <w:rPr>
          <w:rStyle w:val="CommentReference"/>
        </w:rPr>
        <w:commentReference w:id="27"/>
      </w:r>
      <w:commentRangeEnd w:id="28"/>
      <w:r w:rsidR="0012072C">
        <w:rPr>
          <w:rStyle w:val="CommentReference"/>
        </w:rPr>
        <w:commentReference w:id="28"/>
      </w:r>
      <w:r w:rsidR="00464B89">
        <w:rPr>
          <w:lang w:val="en-ZA"/>
        </w:rPr>
        <w:br/>
      </w:r>
      <w:r w:rsidR="00464B89">
        <w:rPr>
          <w:lang w:val="en-ZA"/>
        </w:rPr>
        <w:br/>
      </w:r>
      <w:r w:rsidR="00464B89" w:rsidRPr="00726B31">
        <w:rPr>
          <w:b/>
          <w:bCs/>
          <w:i/>
          <w:iCs/>
          <w:lang w:val="en-ZA"/>
        </w:rPr>
        <w:t>Like flipping a pancake like they do on TV, but this is Yorkshire in the 70’s so there’s half an inch of hot lard in the pan.</w:t>
      </w:r>
    </w:p>
    <w:p w14:paraId="115E849D" w14:textId="432265E4" w:rsidR="00464B89" w:rsidRPr="00726B31" w:rsidRDefault="00464B89" w:rsidP="0057781A">
      <w:pPr>
        <w:rPr>
          <w:b/>
          <w:bCs/>
          <w:i/>
          <w:iCs/>
          <w:lang w:val="en-ZA"/>
        </w:rPr>
      </w:pPr>
      <w:r w:rsidRPr="00726B31">
        <w:rPr>
          <w:b/>
          <w:bCs/>
          <w:i/>
          <w:iCs/>
          <w:lang w:val="en-ZA"/>
        </w:rPr>
        <w:t xml:space="preserve">Like trying to learn the Tango with a partner who’s French, and who is complaining to the dance instructor – in French – that she doesn’t want to dance with an Englishman because all Englishmen are gay and anyway, he’s holding her like a </w:t>
      </w:r>
      <w:r w:rsidR="00726B31" w:rsidRPr="00726B31">
        <w:rPr>
          <w:b/>
          <w:bCs/>
          <w:i/>
          <w:iCs/>
          <w:lang w:val="en-ZA"/>
        </w:rPr>
        <w:t>filled condom. The French for condom is “Une capote Anglaise.” An English hat.</w:t>
      </w:r>
    </w:p>
    <w:p w14:paraId="50304437" w14:textId="2F41D642" w:rsidR="00CE5909" w:rsidRPr="002D07A0" w:rsidRDefault="00CE5909" w:rsidP="0057781A">
      <w:pPr>
        <w:rPr>
          <w:ins w:id="29" w:author="Mark Stringer" w:date="2025-04-23T05:53:00Z" w16du:dateUtc="2025-04-23T04:53:00Z"/>
          <w:lang w:val="en-ZA"/>
        </w:rPr>
      </w:pPr>
      <w:ins w:id="30" w:author="Mark Stringer" w:date="2025-04-23T05:53:00Z" w16du:dateUtc="2025-04-23T04:53:00Z">
        <w:r>
          <w:rPr>
            <w:lang w:val="en-ZA"/>
          </w:rPr>
          <w:t>That’s why you – because I think this has happened to everybody.</w:t>
        </w:r>
      </w:ins>
    </w:p>
    <w:p w14:paraId="2C55DD0B" w14:textId="2ED51D18" w:rsidR="00DC3279" w:rsidRPr="002D07A0" w:rsidRDefault="0057069D" w:rsidP="00DC3279">
      <w:pPr>
        <w:rPr>
          <w:rStyle w:val="Heading2Char"/>
          <w:lang w:val="en-ZA"/>
        </w:rPr>
      </w:pPr>
      <w:r w:rsidRPr="002D07A0">
        <w:rPr>
          <w:rStyle w:val="Heading2Char"/>
          <w:lang w:val="en-ZA"/>
        </w:rPr>
        <w:t>Emotional labou</w:t>
      </w:r>
      <w:r w:rsidR="00DC3279" w:rsidRPr="002D07A0">
        <w:rPr>
          <w:rStyle w:val="Heading2Char"/>
          <w:lang w:val="en-ZA"/>
        </w:rPr>
        <w:t>r</w:t>
      </w:r>
    </w:p>
    <w:p w14:paraId="3133AA0C" w14:textId="77777777" w:rsidR="00FF0AF5" w:rsidRPr="002D07A0" w:rsidRDefault="00DC3279" w:rsidP="00FF0AF5">
      <w:pPr>
        <w:rPr>
          <w:lang w:val="en-ZA"/>
        </w:rPr>
      </w:pPr>
      <w:r w:rsidRPr="002D07A0">
        <w:rPr>
          <w:lang w:val="en-ZA"/>
        </w:rPr>
        <w:t>This is the work that you need to do to deal with emotions that you don’t want, or don’t expect to have.</w:t>
      </w:r>
      <w:r w:rsidR="00FF0AF5" w:rsidRPr="002D07A0">
        <w:rPr>
          <w:lang w:val="en-ZA"/>
        </w:rPr>
        <w:t xml:space="preserve">  A writer called Arlie Russell Hochschild wrote a book called “The Managed Heart.” And she calls this emotional labour.</w:t>
      </w:r>
    </w:p>
    <w:p w14:paraId="2FA9E09C" w14:textId="3B4C4453" w:rsidR="00FF0AF5" w:rsidRPr="002D07A0" w:rsidRDefault="00FF0AF5" w:rsidP="00FF0AF5">
      <w:pPr>
        <w:rPr>
          <w:b/>
          <w:bCs/>
          <w:i/>
          <w:iCs/>
          <w:lang w:val="en-ZA"/>
        </w:rPr>
      </w:pPr>
      <w:r w:rsidRPr="002D07A0">
        <w:rPr>
          <w:b/>
          <w:bCs/>
          <w:i/>
          <w:iCs/>
          <w:lang w:val="en-ZA"/>
        </w:rPr>
        <w:t xml:space="preserve">Now by emotional labour, I don’t mean what the nurses said to my mother when I was born – with </w:t>
      </w:r>
      <w:r w:rsidR="007D7F24">
        <w:rPr>
          <w:b/>
          <w:bCs/>
          <w:i/>
          <w:iCs/>
          <w:lang w:val="en-ZA"/>
        </w:rPr>
        <w:t>grave</w:t>
      </w:r>
      <w:r w:rsidRPr="002D07A0">
        <w:rPr>
          <w:b/>
          <w:bCs/>
          <w:i/>
          <w:iCs/>
          <w:lang w:val="en-ZA"/>
        </w:rPr>
        <w:t xml:space="preserve"> faces – </w:t>
      </w:r>
      <w:commentRangeStart w:id="31"/>
      <w:commentRangeStart w:id="32"/>
      <w:r w:rsidRPr="002D07A0">
        <w:rPr>
          <w:b/>
          <w:bCs/>
          <w:i/>
          <w:iCs/>
          <w:lang w:val="en-ZA"/>
        </w:rPr>
        <w:t>“It’s a ginger!”</w:t>
      </w:r>
      <w:commentRangeEnd w:id="31"/>
      <w:r w:rsidR="00B3344C">
        <w:rPr>
          <w:rStyle w:val="CommentReference"/>
        </w:rPr>
        <w:commentReference w:id="31"/>
      </w:r>
      <w:commentRangeEnd w:id="32"/>
      <w:r w:rsidR="003226AD">
        <w:rPr>
          <w:rStyle w:val="CommentReference"/>
        </w:rPr>
        <w:commentReference w:id="32"/>
      </w:r>
      <w:r w:rsidR="00464B89">
        <w:rPr>
          <w:b/>
          <w:bCs/>
          <w:i/>
          <w:iCs/>
          <w:lang w:val="en-ZA"/>
        </w:rPr>
        <w:br/>
      </w:r>
      <w:r w:rsidR="00464B89">
        <w:rPr>
          <w:b/>
          <w:bCs/>
          <w:i/>
          <w:iCs/>
          <w:lang w:val="en-ZA"/>
        </w:rPr>
        <w:lastRenderedPageBreak/>
        <w:t xml:space="preserve">I was in the same hospital 13 years later for an appendectomy and they </w:t>
      </w:r>
      <w:proofErr w:type="gramStart"/>
      <w:r w:rsidR="00464B89">
        <w:rPr>
          <w:b/>
          <w:bCs/>
          <w:i/>
          <w:iCs/>
          <w:lang w:val="en-ZA"/>
        </w:rPr>
        <w:t>said</w:t>
      </w:r>
      <w:proofErr w:type="gramEnd"/>
      <w:r w:rsidR="00464B89">
        <w:rPr>
          <w:b/>
          <w:bCs/>
          <w:i/>
          <w:iCs/>
          <w:lang w:val="en-ZA"/>
        </w:rPr>
        <w:t xml:space="preserve"> “We don’t like gingers, they bleed!” Surely – that’s what patients are supposed to do?</w:t>
      </w:r>
    </w:p>
    <w:p w14:paraId="1C7A3484" w14:textId="3ACA8B0A" w:rsidR="00DC3279" w:rsidRPr="002D07A0" w:rsidRDefault="00FF0AF5" w:rsidP="00FF0AF5">
      <w:pPr>
        <w:rPr>
          <w:lang w:val="en-ZA"/>
        </w:rPr>
      </w:pPr>
      <w:r w:rsidRPr="002D07A0">
        <w:rPr>
          <w:lang w:val="en-ZA"/>
        </w:rPr>
        <w:t xml:space="preserve">Emotional labour is the work that you have to do to deal with your emotions. I’ve seen a couple of reports of famous actors talking about </w:t>
      </w:r>
      <w:r w:rsidR="00BC2915">
        <w:rPr>
          <w:lang w:val="en-ZA"/>
        </w:rPr>
        <w:t xml:space="preserve">this. </w:t>
      </w:r>
      <w:r w:rsidRPr="002D07A0">
        <w:rPr>
          <w:lang w:val="en-ZA"/>
        </w:rPr>
        <w:t xml:space="preserve">James McAvoy saying that he’s known some people who were fantastic actors – but they just couldn’t take the rejection. And apparently Patrick Stewart gave a speech at a graduation at a drama school where he said, that’s you </w:t>
      </w:r>
      <w:r w:rsidRPr="002D07A0">
        <w:rPr>
          <w:b/>
          <w:bCs/>
          <w:i/>
          <w:iCs/>
          <w:lang w:val="en-ZA"/>
        </w:rPr>
        <w:t>job</w:t>
      </w:r>
      <w:r w:rsidRPr="002D07A0">
        <w:rPr>
          <w:lang w:val="en-ZA"/>
        </w:rPr>
        <w:t xml:space="preserve"> now. </w:t>
      </w:r>
      <w:r w:rsidR="00606CE9" w:rsidRPr="002D07A0">
        <w:rPr>
          <w:lang w:val="en-ZA"/>
        </w:rPr>
        <w:t xml:space="preserve">Your </w:t>
      </w:r>
      <w:r w:rsidR="00606CE9" w:rsidRPr="002D07A0">
        <w:rPr>
          <w:b/>
          <w:bCs/>
          <w:i/>
          <w:iCs/>
          <w:lang w:val="en-ZA"/>
        </w:rPr>
        <w:t>job</w:t>
      </w:r>
      <w:r w:rsidR="00606CE9" w:rsidRPr="002D07A0">
        <w:rPr>
          <w:lang w:val="en-ZA"/>
        </w:rPr>
        <w:t xml:space="preserve"> is to take the rejection.</w:t>
      </w:r>
      <w:r w:rsidRPr="002D07A0">
        <w:rPr>
          <w:lang w:val="en-ZA"/>
        </w:rPr>
        <w:t xml:space="preserve">  </w:t>
      </w:r>
    </w:p>
    <w:p w14:paraId="7C04EF7A" w14:textId="424D2EA6" w:rsidR="0011473E" w:rsidRDefault="0011473E" w:rsidP="00DC3279">
      <w:pPr>
        <w:rPr>
          <w:lang w:val="en-ZA"/>
        </w:rPr>
      </w:pPr>
      <w:r w:rsidRPr="002D07A0">
        <w:rPr>
          <w:lang w:val="en-ZA"/>
        </w:rPr>
        <w:t>And emotions are what you get when you make biscuits, you do something creative, or actually when you do anything, certainly anything where you expect any outcome.</w:t>
      </w:r>
    </w:p>
    <w:p w14:paraId="720E0A03" w14:textId="3D5B4EB6" w:rsidR="008D1E8C" w:rsidRPr="002D07A0" w:rsidRDefault="008D1E8C" w:rsidP="00DC3279">
      <w:pPr>
        <w:rPr>
          <w:lang w:val="en-ZA"/>
        </w:rPr>
      </w:pPr>
      <w:r>
        <w:rPr>
          <w:lang w:val="en-ZA"/>
        </w:rPr>
        <w:t>When you do something creative, you’re giving yourself work. You’re giving yourself emotional work.</w:t>
      </w:r>
    </w:p>
    <w:p w14:paraId="67B240D7" w14:textId="77777777" w:rsidR="004105B8" w:rsidRPr="002D07A0" w:rsidRDefault="0057069D">
      <w:pPr>
        <w:rPr>
          <w:lang w:val="en-ZA"/>
        </w:rPr>
      </w:pPr>
      <w:r w:rsidRPr="002D07A0">
        <w:rPr>
          <w:rStyle w:val="Heading3Char"/>
          <w:lang w:val="en-ZA"/>
        </w:rPr>
        <w:t>Six basic emotions</w:t>
      </w:r>
      <w:r w:rsidRPr="002D07A0">
        <w:rPr>
          <w:rStyle w:val="Heading2Char"/>
          <w:lang w:val="en-ZA"/>
        </w:rPr>
        <w:br/>
      </w:r>
      <w:r w:rsidRPr="002D07A0">
        <w:rPr>
          <w:lang w:val="en-ZA"/>
        </w:rPr>
        <w:br/>
        <w:t xml:space="preserve">When I say </w:t>
      </w:r>
      <w:r w:rsidR="00E41DCB" w:rsidRPr="002D07A0">
        <w:rPr>
          <w:lang w:val="en-ZA"/>
        </w:rPr>
        <w:t>emotions, what am I talking about?</w:t>
      </w:r>
    </w:p>
    <w:p w14:paraId="27241854" w14:textId="77777777" w:rsidR="00726B31" w:rsidRDefault="003E1593" w:rsidP="00726B31">
      <w:pPr>
        <w:pStyle w:val="Heading4"/>
        <w:rPr>
          <w:lang w:val="en-ZA"/>
        </w:rPr>
      </w:pPr>
      <w:r w:rsidRPr="003E1593">
        <w:rPr>
          <w:lang w:val="en-ZA"/>
        </w:rPr>
        <w:t>Sadness</w:t>
      </w:r>
    </w:p>
    <w:p w14:paraId="62308B65" w14:textId="41FD2292" w:rsidR="003E1593" w:rsidRPr="003E1593" w:rsidRDefault="003E1593" w:rsidP="00726B31">
      <w:pPr>
        <w:rPr>
          <w:lang w:val="en-ZA"/>
        </w:rPr>
      </w:pPr>
      <w:r w:rsidRPr="003E1593">
        <w:rPr>
          <w:lang w:val="en-ZA"/>
        </w:rPr>
        <w:t>That your pet died</w:t>
      </w:r>
    </w:p>
    <w:p w14:paraId="1FD0C9A8" w14:textId="77777777" w:rsidR="00726B31" w:rsidRDefault="003E1593" w:rsidP="00726B31">
      <w:pPr>
        <w:rPr>
          <w:lang w:val="en-ZA"/>
        </w:rPr>
      </w:pPr>
      <w:r w:rsidRPr="003E1593">
        <w:rPr>
          <w:lang w:val="en-ZA"/>
        </w:rPr>
        <w:t>That you got on the scales and realised how much you weigh, even though you've been struggling with your diet.</w:t>
      </w:r>
    </w:p>
    <w:p w14:paraId="41EB257F" w14:textId="123895A0" w:rsidR="003E1593" w:rsidRPr="003E1593" w:rsidRDefault="003E1593" w:rsidP="00726B31">
      <w:pPr>
        <w:rPr>
          <w:lang w:val="en-ZA"/>
        </w:rPr>
      </w:pPr>
      <w:r w:rsidRPr="003E1593">
        <w:rPr>
          <w:lang w:val="en-ZA"/>
        </w:rPr>
        <w:t>You lost your job.</w:t>
      </w:r>
    </w:p>
    <w:p w14:paraId="750A5C90" w14:textId="77847CCE" w:rsidR="003E1593" w:rsidRDefault="003E1593" w:rsidP="00726B31">
      <w:pPr>
        <w:rPr>
          <w:lang w:val="en-ZA"/>
        </w:rPr>
      </w:pPr>
      <w:r w:rsidRPr="003E1593">
        <w:rPr>
          <w:lang w:val="en-ZA"/>
        </w:rPr>
        <w:t>What other examples have we got of sadness?</w:t>
      </w:r>
    </w:p>
    <w:p w14:paraId="709ED3ED" w14:textId="2A1D52C2" w:rsidR="007F114F" w:rsidRPr="003E1593" w:rsidRDefault="007F114F" w:rsidP="00726B31">
      <w:pPr>
        <w:rPr>
          <w:ins w:id="33" w:author="Mark Stringer" w:date="2025-04-23T05:53:00Z" w16du:dateUtc="2025-04-23T04:53:00Z"/>
          <w:lang w:val="en-ZA"/>
        </w:rPr>
      </w:pPr>
      <w:r>
        <w:rPr>
          <w:lang w:val="en-ZA"/>
        </w:rPr>
        <w:t>What about vast sadness? What about tiny sadness?</w:t>
      </w:r>
    </w:p>
    <w:p w14:paraId="5A070A48" w14:textId="77777777" w:rsidR="00726B31" w:rsidRDefault="00726B31" w:rsidP="00726B31">
      <w:pPr>
        <w:pStyle w:val="Heading4"/>
        <w:rPr>
          <w:lang w:val="en-ZA"/>
        </w:rPr>
      </w:pPr>
      <w:r>
        <w:rPr>
          <w:lang w:val="en-ZA"/>
        </w:rPr>
        <w:t>H</w:t>
      </w:r>
      <w:r w:rsidR="003E1593" w:rsidRPr="003E1593">
        <w:rPr>
          <w:lang w:val="en-ZA"/>
        </w:rPr>
        <w:t>appiness</w:t>
      </w:r>
    </w:p>
    <w:p w14:paraId="47ED3751" w14:textId="106DA95D" w:rsidR="003E1593" w:rsidRPr="003E1593" w:rsidRDefault="003E1593" w:rsidP="00726B31">
      <w:pPr>
        <w:rPr>
          <w:lang w:val="en-ZA"/>
        </w:rPr>
      </w:pPr>
      <w:r w:rsidRPr="003E1593">
        <w:rPr>
          <w:lang w:val="en-ZA"/>
        </w:rPr>
        <w:t>That you won the lottery</w:t>
      </w:r>
    </w:p>
    <w:p w14:paraId="7270042D" w14:textId="39598583" w:rsidR="003E1593" w:rsidRPr="003E1593" w:rsidRDefault="003E1593" w:rsidP="00726B31">
      <w:pPr>
        <w:rPr>
          <w:lang w:val="en-ZA"/>
        </w:rPr>
      </w:pPr>
      <w:r w:rsidRPr="003E1593">
        <w:rPr>
          <w:lang w:val="en-ZA"/>
        </w:rPr>
        <w:t>Er - I was very happy when I got my philosophy degree, I got a 2:1</w:t>
      </w:r>
      <w:del w:id="34" w:author="Mark Stringer" w:date="2025-04-23T05:53:00Z" w16du:dateUtc="2025-04-23T04:53:00Z">
        <w:r w:rsidRPr="003E1593">
          <w:rPr>
            <w:lang w:val="en-ZA"/>
          </w:rPr>
          <w:delText xml:space="preserve"> </w:delText>
        </w:r>
      </w:del>
      <w:r w:rsidRPr="003E1593">
        <w:rPr>
          <w:lang w:val="en-ZA"/>
        </w:rPr>
        <w:t>, I started jumping around the room</w:t>
      </w:r>
      <w:r w:rsidR="00BC2915">
        <w:rPr>
          <w:lang w:val="en-ZA"/>
        </w:rPr>
        <w:t xml:space="preserve"> my mum thought I was having a nervous breakdown.</w:t>
      </w:r>
    </w:p>
    <w:p w14:paraId="6182A03C" w14:textId="31AB81FE" w:rsidR="001D0F9B" w:rsidRPr="003E1593" w:rsidRDefault="003E1593" w:rsidP="00726B31">
      <w:pPr>
        <w:rPr>
          <w:lang w:val="en-ZA"/>
        </w:rPr>
      </w:pPr>
      <w:r w:rsidRPr="003E1593">
        <w:rPr>
          <w:lang w:val="en-ZA"/>
        </w:rPr>
        <w:t>That you finally got laid.</w:t>
      </w:r>
    </w:p>
    <w:p w14:paraId="668072F4" w14:textId="4930C8DA" w:rsidR="003E1593" w:rsidRPr="003E1593" w:rsidRDefault="00726B31" w:rsidP="00726B31">
      <w:pPr>
        <w:pStyle w:val="Heading3"/>
        <w:rPr>
          <w:lang w:val="en-ZA"/>
        </w:rPr>
      </w:pPr>
      <w:r>
        <w:rPr>
          <w:lang w:val="en-ZA"/>
        </w:rPr>
        <w:t>F</w:t>
      </w:r>
      <w:r w:rsidR="003E1593" w:rsidRPr="003E1593">
        <w:rPr>
          <w:lang w:val="en-ZA"/>
        </w:rPr>
        <w:t>ear</w:t>
      </w:r>
    </w:p>
    <w:p w14:paraId="46058097" w14:textId="77777777" w:rsidR="00726B31" w:rsidRDefault="003E1593" w:rsidP="00726B31">
      <w:pPr>
        <w:rPr>
          <w:lang w:val="en-ZA"/>
        </w:rPr>
      </w:pPr>
      <w:r w:rsidRPr="003E1593">
        <w:rPr>
          <w:lang w:val="en-ZA"/>
        </w:rPr>
        <w:t>That someone will see your web history</w:t>
      </w:r>
    </w:p>
    <w:p w14:paraId="314D87C7" w14:textId="74965345" w:rsidR="003E1593" w:rsidRPr="003E1593" w:rsidRDefault="003E1593" w:rsidP="00726B31">
      <w:pPr>
        <w:rPr>
          <w:lang w:val="en-ZA"/>
        </w:rPr>
      </w:pPr>
      <w:r w:rsidRPr="003E1593">
        <w:rPr>
          <w:lang w:val="en-ZA"/>
        </w:rPr>
        <w:t>That the funny pain in your side is a fatal disease that will kill you</w:t>
      </w:r>
    </w:p>
    <w:p w14:paraId="065E9A4A" w14:textId="0A6000A1" w:rsidR="003E1593" w:rsidRPr="003E1593" w:rsidRDefault="003E1593" w:rsidP="003E1593">
      <w:pPr>
        <w:rPr>
          <w:lang w:val="en-ZA"/>
        </w:rPr>
      </w:pPr>
      <w:r w:rsidRPr="003E1593">
        <w:rPr>
          <w:lang w:val="en-ZA"/>
        </w:rPr>
        <w:t>That your loved one will run off with someone else</w:t>
      </w:r>
    </w:p>
    <w:p w14:paraId="1FF4DF53" w14:textId="77777777" w:rsidR="001C537E" w:rsidRDefault="003E1593" w:rsidP="001C537E">
      <w:pPr>
        <w:rPr>
          <w:b/>
          <w:lang w:val="en-ZA"/>
        </w:rPr>
      </w:pPr>
      <w:commentRangeStart w:id="35"/>
      <w:commentRangeStart w:id="36"/>
      <w:commentRangeStart w:id="37"/>
      <w:r w:rsidRPr="001D0F9B">
        <w:rPr>
          <w:b/>
          <w:lang w:val="en-ZA"/>
          <w:rPrChange w:id="38" w:author="Mark Stringer" w:date="2025-04-23T05:53:00Z" w16du:dateUtc="2025-04-23T04:53:00Z">
            <w:rPr>
              <w:lang w:val="en-ZA"/>
            </w:rPr>
          </w:rPrChange>
        </w:rPr>
        <w:t>That your loved one won't run off with someone else</w:t>
      </w:r>
      <w:commentRangeEnd w:id="35"/>
      <w:r w:rsidR="00EE73FC">
        <w:rPr>
          <w:rStyle w:val="CommentReference"/>
        </w:rPr>
        <w:commentReference w:id="35"/>
      </w:r>
      <w:commentRangeEnd w:id="36"/>
      <w:r w:rsidR="0012072C">
        <w:rPr>
          <w:rStyle w:val="CommentReference"/>
        </w:rPr>
        <w:commentReference w:id="36"/>
      </w:r>
      <w:commentRangeEnd w:id="37"/>
      <w:r w:rsidR="0012072C">
        <w:rPr>
          <w:rStyle w:val="CommentReference"/>
        </w:rPr>
        <w:commentReference w:id="37"/>
      </w:r>
    </w:p>
    <w:p w14:paraId="7C49952C" w14:textId="3638111A" w:rsidR="001D0F9B" w:rsidRPr="001C537E" w:rsidRDefault="001D0F9B" w:rsidP="001C537E">
      <w:pPr>
        <w:rPr>
          <w:ins w:id="39" w:author="Mark Stringer" w:date="2025-04-23T05:53:00Z" w16du:dateUtc="2025-04-23T04:53:00Z"/>
          <w:b/>
          <w:lang w:val="en-ZA"/>
        </w:rPr>
      </w:pPr>
      <w:ins w:id="40" w:author="Mark Stringer" w:date="2025-04-23T05:53:00Z" w16du:dateUtc="2025-04-23T04:53:00Z">
        <w:r>
          <w:rPr>
            <w:lang w:val="en-ZA"/>
          </w:rPr>
          <w:lastRenderedPageBreak/>
          <w:t xml:space="preserve">These are the big fears – what about some tiny ones? That you’ve run out </w:t>
        </w:r>
        <w:r w:rsidR="007B0A15">
          <w:rPr>
            <w:lang w:val="en-ZA"/>
          </w:rPr>
          <w:t>milk. That you can’t remember which jar is the decaf coffee and which is the full caff.</w:t>
        </w:r>
        <w:r>
          <w:rPr>
            <w:lang w:val="en-ZA"/>
          </w:rPr>
          <w:t xml:space="preserve"> </w:t>
        </w:r>
      </w:ins>
    </w:p>
    <w:p w14:paraId="413408DE" w14:textId="77777777" w:rsidR="00726B31" w:rsidRDefault="00726B31" w:rsidP="00726B31">
      <w:pPr>
        <w:pStyle w:val="Heading3"/>
        <w:rPr>
          <w:lang w:val="en-ZA"/>
        </w:rPr>
      </w:pPr>
      <w:r>
        <w:rPr>
          <w:lang w:val="en-ZA"/>
        </w:rPr>
        <w:t>A</w:t>
      </w:r>
      <w:r w:rsidR="003E1593" w:rsidRPr="003E1593">
        <w:rPr>
          <w:lang w:val="en-ZA"/>
        </w:rPr>
        <w:t>nger</w:t>
      </w:r>
    </w:p>
    <w:p w14:paraId="085AC134" w14:textId="7835C0D8" w:rsidR="003E1593" w:rsidRPr="003E1593" w:rsidRDefault="003E1593" w:rsidP="00726B31">
      <w:pPr>
        <w:rPr>
          <w:lang w:val="en-ZA"/>
        </w:rPr>
      </w:pPr>
      <w:r w:rsidRPr="003E1593">
        <w:rPr>
          <w:lang w:val="en-ZA"/>
        </w:rPr>
        <w:t>That you can't get an appointment at the doctor</w:t>
      </w:r>
    </w:p>
    <w:p w14:paraId="1CB29A65" w14:textId="17207F8C" w:rsidR="003E1593" w:rsidRPr="003E1593" w:rsidRDefault="003E1593" w:rsidP="00726B31">
      <w:pPr>
        <w:rPr>
          <w:lang w:val="en-ZA"/>
        </w:rPr>
      </w:pPr>
      <w:r w:rsidRPr="003E1593">
        <w:rPr>
          <w:lang w:val="en-ZA"/>
        </w:rPr>
        <w:t>That somebody on the internet said something that you didn't like</w:t>
      </w:r>
    </w:p>
    <w:p w14:paraId="0AD9D881" w14:textId="62C824EC" w:rsidR="003E1593" w:rsidRPr="003E1593" w:rsidRDefault="00726B31" w:rsidP="00726B31">
      <w:pPr>
        <w:pStyle w:val="Heading4"/>
        <w:rPr>
          <w:lang w:val="en-ZA"/>
        </w:rPr>
      </w:pPr>
      <w:r>
        <w:rPr>
          <w:lang w:val="en-ZA"/>
        </w:rPr>
        <w:t>S</w:t>
      </w:r>
      <w:r w:rsidR="003E1593" w:rsidRPr="003E1593">
        <w:rPr>
          <w:lang w:val="en-ZA"/>
        </w:rPr>
        <w:t>urprise</w:t>
      </w:r>
    </w:p>
    <w:p w14:paraId="62538F19" w14:textId="1B12B203" w:rsidR="003E1593" w:rsidRPr="003E1593" w:rsidRDefault="003E1593" w:rsidP="003E1593">
      <w:pPr>
        <w:rPr>
          <w:lang w:val="en-ZA"/>
        </w:rPr>
      </w:pPr>
      <w:r w:rsidRPr="003E1593">
        <w:rPr>
          <w:lang w:val="en-ZA"/>
        </w:rPr>
        <w:t>That someone is interested in what you're doing</w:t>
      </w:r>
    </w:p>
    <w:p w14:paraId="3AA5A1CD" w14:textId="7ABA5D43" w:rsidR="003E1593" w:rsidRPr="003E1593" w:rsidRDefault="003E1593" w:rsidP="003E1593">
      <w:pPr>
        <w:rPr>
          <w:lang w:val="en-ZA"/>
        </w:rPr>
      </w:pPr>
      <w:r w:rsidRPr="003E1593">
        <w:rPr>
          <w:lang w:val="en-ZA"/>
        </w:rPr>
        <w:t>That while you're cleaning windows, someone jumped of a building and fell past you</w:t>
      </w:r>
      <w:r w:rsidR="00BC2915">
        <w:rPr>
          <w:lang w:val="en-ZA"/>
        </w:rPr>
        <w:t xml:space="preserve">. This is a real example used in </w:t>
      </w:r>
      <w:proofErr w:type="gramStart"/>
      <w:r w:rsidR="00BC2915">
        <w:rPr>
          <w:lang w:val="en-ZA"/>
        </w:rPr>
        <w:t>text books</w:t>
      </w:r>
      <w:proofErr w:type="gramEnd"/>
      <w:r w:rsidR="00BC2915">
        <w:rPr>
          <w:lang w:val="en-ZA"/>
        </w:rPr>
        <w:t xml:space="preserve">, someone happened to take a photograph at that exact moment. And they have the perfect surprised face. </w:t>
      </w:r>
    </w:p>
    <w:p w14:paraId="7F3D08A4" w14:textId="10BEFBE7" w:rsidR="003E1593" w:rsidRPr="003E1593" w:rsidRDefault="003E1593" w:rsidP="003E1593">
      <w:pPr>
        <w:rPr>
          <w:lang w:val="en-ZA"/>
        </w:rPr>
      </w:pPr>
      <w:r w:rsidRPr="003E1593">
        <w:rPr>
          <w:lang w:val="en-ZA"/>
        </w:rPr>
        <w:t>That it's not butter</w:t>
      </w:r>
    </w:p>
    <w:p w14:paraId="63816D3E" w14:textId="76BD195D" w:rsidR="003E1593" w:rsidRPr="003E1593" w:rsidRDefault="00726B31" w:rsidP="00726B31">
      <w:pPr>
        <w:pStyle w:val="Heading4"/>
        <w:rPr>
          <w:lang w:val="en-ZA"/>
        </w:rPr>
      </w:pPr>
      <w:r>
        <w:rPr>
          <w:lang w:val="en-ZA"/>
        </w:rPr>
        <w:t>D</w:t>
      </w:r>
      <w:r w:rsidR="003E1593" w:rsidRPr="003E1593">
        <w:rPr>
          <w:lang w:val="en-ZA"/>
        </w:rPr>
        <w:t>isgust</w:t>
      </w:r>
    </w:p>
    <w:p w14:paraId="6299A0DB" w14:textId="77777777" w:rsidR="00726B31" w:rsidRDefault="003E1593" w:rsidP="00726B31">
      <w:pPr>
        <w:rPr>
          <w:lang w:val="en-ZA"/>
        </w:rPr>
      </w:pPr>
      <w:r w:rsidRPr="003E1593">
        <w:rPr>
          <w:lang w:val="en-ZA"/>
        </w:rPr>
        <w:t>At racism</w:t>
      </w:r>
    </w:p>
    <w:p w14:paraId="3FC005FD" w14:textId="65F77D95" w:rsidR="003E1593" w:rsidRPr="003E1593" w:rsidRDefault="003E1593" w:rsidP="00726B31">
      <w:pPr>
        <w:rPr>
          <w:lang w:val="en-ZA"/>
        </w:rPr>
      </w:pPr>
      <w:r w:rsidRPr="003E1593">
        <w:rPr>
          <w:lang w:val="en-ZA"/>
        </w:rPr>
        <w:t>At sexism</w:t>
      </w:r>
    </w:p>
    <w:p w14:paraId="3D2A01A6" w14:textId="77777777" w:rsidR="00726B31" w:rsidRDefault="003E1593" w:rsidP="00726B31">
      <w:pPr>
        <w:rPr>
          <w:lang w:val="en-ZA"/>
        </w:rPr>
      </w:pPr>
      <w:r w:rsidRPr="003E1593">
        <w:rPr>
          <w:lang w:val="en-ZA"/>
        </w:rPr>
        <w:t>At transphobia</w:t>
      </w:r>
    </w:p>
    <w:p w14:paraId="1040EF9A" w14:textId="239C45AF" w:rsidR="003E1593" w:rsidRPr="003E1593" w:rsidRDefault="003E1593" w:rsidP="00726B31">
      <w:pPr>
        <w:rPr>
          <w:lang w:val="en-ZA"/>
        </w:rPr>
      </w:pPr>
      <w:r w:rsidRPr="003E1593">
        <w:rPr>
          <w:lang w:val="en-ZA"/>
        </w:rPr>
        <w:t>(Some people) are disgusted by trans people, by mixed marriages</w:t>
      </w:r>
    </w:p>
    <w:p w14:paraId="263490AF" w14:textId="76523E44" w:rsidR="003E1593" w:rsidRPr="003E1593" w:rsidRDefault="003E1593" w:rsidP="003E1593">
      <w:pPr>
        <w:rPr>
          <w:lang w:val="en-ZA"/>
        </w:rPr>
      </w:pPr>
      <w:r w:rsidRPr="003E1593">
        <w:rPr>
          <w:lang w:val="en-ZA"/>
        </w:rPr>
        <w:t>At the stains on your underwear in the laundry</w:t>
      </w:r>
    </w:p>
    <w:p w14:paraId="499F43B8" w14:textId="58CAC1A5" w:rsidR="003E1593" w:rsidRPr="003E1593" w:rsidRDefault="003E1593" w:rsidP="003E1593">
      <w:pPr>
        <w:rPr>
          <w:lang w:val="en-ZA"/>
        </w:rPr>
      </w:pPr>
      <w:r w:rsidRPr="003E1593">
        <w:rPr>
          <w:lang w:val="en-ZA"/>
        </w:rPr>
        <w:t>At the stains on your partner's underwear in the laundry</w:t>
      </w:r>
    </w:p>
    <w:p w14:paraId="7DF5C1E2" w14:textId="2A26C26E" w:rsidR="003E1593" w:rsidRPr="003E1593" w:rsidRDefault="003E1593" w:rsidP="003E1593">
      <w:pPr>
        <w:rPr>
          <w:lang w:val="en-ZA"/>
        </w:rPr>
      </w:pPr>
      <w:r w:rsidRPr="003E1593">
        <w:rPr>
          <w:lang w:val="en-ZA"/>
        </w:rPr>
        <w:t>At the stains on underwear in the laundry that doesn't belong to either of you</w:t>
      </w:r>
    </w:p>
    <w:p w14:paraId="581BE559" w14:textId="3D6A2A56" w:rsidR="003E1593" w:rsidRPr="003E1593" w:rsidRDefault="003E1593" w:rsidP="003E1593">
      <w:pPr>
        <w:rPr>
          <w:lang w:val="en-ZA"/>
        </w:rPr>
      </w:pPr>
      <w:r w:rsidRPr="003E1593">
        <w:rPr>
          <w:lang w:val="en-ZA"/>
        </w:rPr>
        <w:t xml:space="preserve">When </w:t>
      </w:r>
      <w:r w:rsidR="0046171F">
        <w:rPr>
          <w:lang w:val="en-ZA"/>
        </w:rPr>
        <w:t>do I</w:t>
      </w:r>
      <w:r w:rsidRPr="003E1593">
        <w:rPr>
          <w:lang w:val="en-ZA"/>
        </w:rPr>
        <w:t xml:space="preserve"> behave badly?</w:t>
      </w:r>
    </w:p>
    <w:p w14:paraId="413A770D" w14:textId="169992DE" w:rsidR="003E1593" w:rsidRPr="003E1593" w:rsidRDefault="003E1593" w:rsidP="003E1593">
      <w:pPr>
        <w:rPr>
          <w:lang w:val="en-ZA"/>
        </w:rPr>
      </w:pPr>
      <w:r w:rsidRPr="003E1593">
        <w:rPr>
          <w:lang w:val="en-ZA"/>
        </w:rPr>
        <w:t xml:space="preserve">When I feel </w:t>
      </w:r>
      <w:proofErr w:type="gramStart"/>
      <w:r w:rsidRPr="003E1593">
        <w:rPr>
          <w:lang w:val="en-ZA"/>
        </w:rPr>
        <w:t>bad</w:t>
      </w:r>
      <w:proofErr w:type="gramEnd"/>
      <w:r w:rsidRPr="003E1593">
        <w:rPr>
          <w:lang w:val="en-ZA"/>
        </w:rPr>
        <w:t xml:space="preserve"> and I immediately want the bad feeling to go away</w:t>
      </w:r>
    </w:p>
    <w:p w14:paraId="7AF600E4" w14:textId="5F0C43E1" w:rsidR="003E1593" w:rsidRPr="003E1593" w:rsidRDefault="003E1593" w:rsidP="003E1593">
      <w:pPr>
        <w:rPr>
          <w:lang w:val="en-ZA"/>
        </w:rPr>
      </w:pPr>
      <w:r w:rsidRPr="003E1593">
        <w:rPr>
          <w:lang w:val="en-ZA"/>
        </w:rPr>
        <w:t xml:space="preserve">When I want to feel </w:t>
      </w:r>
      <w:proofErr w:type="gramStart"/>
      <w:r w:rsidRPr="003E1593">
        <w:rPr>
          <w:lang w:val="en-ZA"/>
        </w:rPr>
        <w:t>good</w:t>
      </w:r>
      <w:proofErr w:type="gramEnd"/>
      <w:r w:rsidRPr="003E1593">
        <w:rPr>
          <w:lang w:val="en-ZA"/>
        </w:rPr>
        <w:t xml:space="preserve"> and I'm not much bothered what damage it does.</w:t>
      </w:r>
    </w:p>
    <w:p w14:paraId="4A8D1C7E" w14:textId="6B3B1765" w:rsidR="003E1593" w:rsidRPr="003E1593" w:rsidRDefault="003E1593" w:rsidP="003E1593">
      <w:pPr>
        <w:rPr>
          <w:lang w:val="en-ZA"/>
        </w:rPr>
      </w:pPr>
      <w:r w:rsidRPr="003E1593">
        <w:rPr>
          <w:lang w:val="en-ZA"/>
        </w:rPr>
        <w:t xml:space="preserve"> In my case this mainly means I'm going to eat something that I'm not supposed to eat.</w:t>
      </w:r>
    </w:p>
    <w:p w14:paraId="3CC997E1" w14:textId="77777777" w:rsidR="00726B31" w:rsidRDefault="003E1593" w:rsidP="00726B31">
      <w:pPr>
        <w:rPr>
          <w:lang w:val="en-ZA"/>
        </w:rPr>
      </w:pPr>
      <w:r w:rsidRPr="003E1593">
        <w:rPr>
          <w:lang w:val="en-ZA"/>
        </w:rPr>
        <w:t>Emotions are political</w:t>
      </w:r>
    </w:p>
    <w:p w14:paraId="7565D5CD" w14:textId="03E68003" w:rsidR="0046171F" w:rsidRPr="00726B31" w:rsidRDefault="0046171F" w:rsidP="00726B31">
      <w:pPr>
        <w:rPr>
          <w:lang w:val="en-ZA"/>
        </w:rPr>
      </w:pPr>
      <w:r>
        <w:rPr>
          <w:lang w:val="en-ZA"/>
        </w:rPr>
        <w:t xml:space="preserve">You’re </w:t>
      </w:r>
      <w:r>
        <w:rPr>
          <w:b/>
          <w:bCs/>
          <w:i/>
          <w:iCs/>
          <w:u w:val="single"/>
          <w:lang w:val="en-ZA"/>
        </w:rPr>
        <w:t>supposed</w:t>
      </w:r>
      <w:r>
        <w:rPr>
          <w:u w:val="single"/>
          <w:lang w:val="en-ZA"/>
        </w:rPr>
        <w:t xml:space="preserve"> to feel certain ways about </w:t>
      </w:r>
      <w:commentRangeStart w:id="41"/>
      <w:commentRangeStart w:id="42"/>
      <w:commentRangeStart w:id="43"/>
      <w:commentRangeStart w:id="44"/>
      <w:r>
        <w:rPr>
          <w:u w:val="single"/>
          <w:lang w:val="en-ZA"/>
        </w:rPr>
        <w:t>certain things.</w:t>
      </w:r>
      <w:commentRangeEnd w:id="41"/>
      <w:r w:rsidR="00EE7DC9">
        <w:rPr>
          <w:rStyle w:val="CommentReference"/>
        </w:rPr>
        <w:commentReference w:id="41"/>
      </w:r>
      <w:commentRangeEnd w:id="42"/>
      <w:r w:rsidR="00544C2E">
        <w:rPr>
          <w:rStyle w:val="CommentReference"/>
        </w:rPr>
        <w:commentReference w:id="42"/>
      </w:r>
      <w:commentRangeEnd w:id="43"/>
      <w:r w:rsidR="003226AD">
        <w:rPr>
          <w:rStyle w:val="CommentReference"/>
        </w:rPr>
        <w:commentReference w:id="43"/>
      </w:r>
      <w:commentRangeEnd w:id="44"/>
      <w:r w:rsidR="001F20C1">
        <w:rPr>
          <w:rStyle w:val="CommentReference"/>
        </w:rPr>
        <w:commentReference w:id="44"/>
      </w:r>
    </w:p>
    <w:p w14:paraId="490EDF3D" w14:textId="77777777" w:rsidR="003E1593" w:rsidRPr="003E1593" w:rsidRDefault="003E1593" w:rsidP="003E1593">
      <w:pPr>
        <w:rPr>
          <w:lang w:val="en-ZA"/>
        </w:rPr>
      </w:pPr>
      <w:r w:rsidRPr="003E1593">
        <w:rPr>
          <w:lang w:val="en-ZA"/>
        </w:rPr>
        <w:t>Emotions are personal</w:t>
      </w:r>
    </w:p>
    <w:p w14:paraId="5A96F54F" w14:textId="0B651566" w:rsidR="003E1593" w:rsidRPr="003E1593" w:rsidRDefault="0046171F" w:rsidP="003E1593">
      <w:pPr>
        <w:rPr>
          <w:lang w:val="en-ZA"/>
        </w:rPr>
      </w:pPr>
      <w:commentRangeStart w:id="45"/>
      <w:commentRangeStart w:id="46"/>
      <w:commentRangeStart w:id="47"/>
      <w:r>
        <w:rPr>
          <w:lang w:val="en-ZA"/>
        </w:rPr>
        <w:t>Getting in touch with your emotions is supposed to be a good thing.</w:t>
      </w:r>
      <w:commentRangeEnd w:id="45"/>
      <w:r w:rsidR="00EE73FC">
        <w:rPr>
          <w:rStyle w:val="CommentReference"/>
        </w:rPr>
        <w:commentReference w:id="45"/>
      </w:r>
      <w:commentRangeEnd w:id="46"/>
      <w:r w:rsidR="001F20C1">
        <w:rPr>
          <w:rStyle w:val="CommentReference"/>
        </w:rPr>
        <w:commentReference w:id="46"/>
      </w:r>
      <w:commentRangeEnd w:id="47"/>
      <w:r w:rsidR="001F20C1">
        <w:rPr>
          <w:rStyle w:val="CommentReference"/>
        </w:rPr>
        <w:commentReference w:id="47"/>
      </w:r>
    </w:p>
    <w:p w14:paraId="6C4DC2D8" w14:textId="77777777" w:rsidR="003E1593" w:rsidRPr="003E1593" w:rsidRDefault="003E1593" w:rsidP="003E1593">
      <w:pPr>
        <w:rPr>
          <w:lang w:val="en-ZA"/>
        </w:rPr>
      </w:pPr>
      <w:r w:rsidRPr="003E1593">
        <w:rPr>
          <w:lang w:val="en-ZA"/>
        </w:rPr>
        <w:t>People are prescriptive about emotions</w:t>
      </w:r>
    </w:p>
    <w:p w14:paraId="7E38CEED" w14:textId="48603CCD" w:rsidR="003E1593" w:rsidRPr="003E1593" w:rsidRDefault="003E1593" w:rsidP="003E1593">
      <w:pPr>
        <w:rPr>
          <w:lang w:val="en-ZA"/>
        </w:rPr>
      </w:pPr>
      <w:r w:rsidRPr="003E1593">
        <w:rPr>
          <w:lang w:val="en-ZA"/>
        </w:rPr>
        <w:t xml:space="preserve">You are </w:t>
      </w:r>
      <w:r w:rsidRPr="0046171F">
        <w:rPr>
          <w:b/>
          <w:bCs/>
          <w:i/>
          <w:iCs/>
          <w:lang w:val="en-ZA"/>
        </w:rPr>
        <w:t>supposed</w:t>
      </w:r>
      <w:r w:rsidRPr="003E1593">
        <w:rPr>
          <w:lang w:val="en-ZA"/>
        </w:rPr>
        <w:t xml:space="preserve"> to feel certain emotions at certain times</w:t>
      </w:r>
    </w:p>
    <w:p w14:paraId="6467610B" w14:textId="408BC10C" w:rsidR="003E1593" w:rsidRPr="003E1593" w:rsidRDefault="003E1593" w:rsidP="003E1593">
      <w:pPr>
        <w:rPr>
          <w:lang w:val="en-ZA"/>
        </w:rPr>
      </w:pPr>
      <w:r w:rsidRPr="003E1593">
        <w:rPr>
          <w:lang w:val="en-ZA"/>
        </w:rPr>
        <w:lastRenderedPageBreak/>
        <w:t xml:space="preserve">Your wedding day is supposed to be the </w:t>
      </w:r>
      <w:commentRangeStart w:id="48"/>
      <w:commentRangeStart w:id="49"/>
      <w:r w:rsidRPr="003E1593">
        <w:rPr>
          <w:lang w:val="en-ZA"/>
        </w:rPr>
        <w:t>happiest day of your life</w:t>
      </w:r>
      <w:commentRangeEnd w:id="48"/>
      <w:r w:rsidR="00EE7DC9">
        <w:rPr>
          <w:rStyle w:val="CommentReference"/>
        </w:rPr>
        <w:commentReference w:id="48"/>
      </w:r>
      <w:commentRangeEnd w:id="49"/>
      <w:r w:rsidR="001F20C1">
        <w:rPr>
          <w:rStyle w:val="CommentReference"/>
        </w:rPr>
        <w:commentReference w:id="49"/>
      </w:r>
      <w:r w:rsidR="00464B89">
        <w:rPr>
          <w:lang w:val="en-ZA"/>
        </w:rPr>
        <w:t xml:space="preserve">. What if the actually happiest day of your life is when you caught a record-breaking carp? </w:t>
      </w:r>
      <w:r w:rsidR="00464B89" w:rsidRPr="00464B89">
        <w:rPr>
          <w:b/>
          <w:bCs/>
          <w:i/>
          <w:iCs/>
          <w:lang w:val="en-ZA"/>
        </w:rPr>
        <w:t>The internet is full of women complaining that their husbands look happier when they’re posing with a fish than they do when they’re posing with their wives.</w:t>
      </w:r>
    </w:p>
    <w:p w14:paraId="76F8ECDA" w14:textId="77777777" w:rsidR="001C537E" w:rsidRDefault="003E1593" w:rsidP="001C537E">
      <w:pPr>
        <w:rPr>
          <w:lang w:val="en-ZA"/>
        </w:rPr>
      </w:pPr>
      <w:r w:rsidRPr="003E1593">
        <w:rPr>
          <w:lang w:val="en-ZA"/>
        </w:rPr>
        <w:t>But you've probably got lots of other emotions as well.</w:t>
      </w:r>
    </w:p>
    <w:p w14:paraId="2B4FC33F" w14:textId="7A9310D0" w:rsidR="003E1593" w:rsidRPr="003E1593" w:rsidRDefault="003E1593" w:rsidP="001C537E">
      <w:pPr>
        <w:rPr>
          <w:lang w:val="en-ZA"/>
        </w:rPr>
      </w:pPr>
      <w:commentRangeStart w:id="50"/>
      <w:commentRangeStart w:id="51"/>
      <w:commentRangeStart w:id="52"/>
      <w:commentRangeStart w:id="53"/>
      <w:r w:rsidRPr="003E1593">
        <w:rPr>
          <w:lang w:val="en-ZA"/>
        </w:rPr>
        <w:t>What if you don't feel happy when you get your book published?</w:t>
      </w:r>
      <w:commentRangeEnd w:id="50"/>
      <w:r w:rsidR="00EE73FC">
        <w:rPr>
          <w:rStyle w:val="CommentReference"/>
        </w:rPr>
        <w:commentReference w:id="50"/>
      </w:r>
      <w:commentRangeEnd w:id="51"/>
      <w:r w:rsidR="00544C2E">
        <w:rPr>
          <w:rStyle w:val="CommentReference"/>
        </w:rPr>
        <w:commentReference w:id="51"/>
      </w:r>
      <w:commentRangeEnd w:id="52"/>
      <w:r w:rsidR="003226AD">
        <w:rPr>
          <w:rStyle w:val="CommentReference"/>
        </w:rPr>
        <w:commentReference w:id="52"/>
      </w:r>
      <w:commentRangeEnd w:id="53"/>
      <w:r w:rsidR="001F20C1">
        <w:rPr>
          <w:rStyle w:val="CommentReference"/>
        </w:rPr>
        <w:commentReference w:id="53"/>
      </w:r>
    </w:p>
    <w:p w14:paraId="415C021F" w14:textId="72819F98" w:rsidR="00BA2476" w:rsidRPr="002D07A0" w:rsidRDefault="003E1593" w:rsidP="001C537E">
      <w:pPr>
        <w:rPr>
          <w:lang w:val="en-ZA"/>
        </w:rPr>
      </w:pPr>
      <w:r w:rsidRPr="003E1593">
        <w:rPr>
          <w:lang w:val="en-ZA"/>
        </w:rPr>
        <w:t>My wife said to me when I heard about my book - can't you just be happy? And the real answer was, no, actually, I can't because now I've got this opportunity, I don't want to fuck it up.</w:t>
      </w:r>
    </w:p>
    <w:p w14:paraId="17A5F103" w14:textId="1F45773E" w:rsidR="00E41DCB" w:rsidRPr="002D07A0" w:rsidRDefault="00E41DCB" w:rsidP="004105B8">
      <w:pPr>
        <w:rPr>
          <w:lang w:val="en-ZA"/>
        </w:rPr>
      </w:pPr>
      <w:r w:rsidRPr="002D07A0">
        <w:rPr>
          <w:lang w:val="en-ZA"/>
        </w:rPr>
        <w:t>These are the six basic emotions and what I realised is that we can experience all of them whenever we do something creative.</w:t>
      </w:r>
      <w:r w:rsidR="007D7F24">
        <w:rPr>
          <w:lang w:val="en-ZA"/>
        </w:rPr>
        <w:t xml:space="preserve"> These are the emotions we might experience in a love affair.</w:t>
      </w:r>
      <w:r w:rsidRPr="002D07A0">
        <w:rPr>
          <w:lang w:val="en-ZA"/>
        </w:rPr>
        <w:t xml:space="preserve"> </w:t>
      </w:r>
    </w:p>
    <w:p w14:paraId="09A91A36" w14:textId="2F0D65EA" w:rsidR="00E41DCB" w:rsidRDefault="007D7F24" w:rsidP="004105B8">
      <w:pPr>
        <w:rPr>
          <w:b/>
          <w:bCs/>
          <w:i/>
          <w:iCs/>
          <w:lang w:val="en-ZA"/>
        </w:rPr>
      </w:pPr>
      <w:r>
        <w:rPr>
          <w:b/>
          <w:bCs/>
          <w:i/>
          <w:iCs/>
          <w:lang w:val="en-ZA"/>
        </w:rPr>
        <w:t xml:space="preserve">These are </w:t>
      </w:r>
      <w:r w:rsidR="00E41DCB" w:rsidRPr="002D07A0">
        <w:rPr>
          <w:b/>
          <w:bCs/>
          <w:i/>
          <w:iCs/>
          <w:lang w:val="en-ZA"/>
        </w:rPr>
        <w:t xml:space="preserve">the same emotions that we could experience in a torrid lover affair – or </w:t>
      </w:r>
      <w:r w:rsidR="008D1E8C">
        <w:rPr>
          <w:b/>
          <w:bCs/>
          <w:i/>
          <w:iCs/>
          <w:lang w:val="en-ZA"/>
        </w:rPr>
        <w:t xml:space="preserve">while </w:t>
      </w:r>
      <w:commentRangeStart w:id="54"/>
      <w:commentRangeStart w:id="55"/>
      <w:commentRangeStart w:id="56"/>
      <w:commentRangeStart w:id="57"/>
      <w:r w:rsidR="00E41DCB" w:rsidRPr="002D07A0">
        <w:rPr>
          <w:b/>
          <w:bCs/>
          <w:i/>
          <w:iCs/>
          <w:lang w:val="en-ZA"/>
        </w:rPr>
        <w:t>assembling a piece of IKEA furniture.</w:t>
      </w:r>
      <w:commentRangeEnd w:id="54"/>
      <w:r w:rsidR="00A47FCC">
        <w:rPr>
          <w:rStyle w:val="CommentReference"/>
        </w:rPr>
        <w:commentReference w:id="54"/>
      </w:r>
      <w:commentRangeEnd w:id="55"/>
      <w:r w:rsidR="00544C2E">
        <w:rPr>
          <w:rStyle w:val="CommentReference"/>
        </w:rPr>
        <w:commentReference w:id="55"/>
      </w:r>
      <w:commentRangeEnd w:id="56"/>
      <w:r w:rsidR="003226AD">
        <w:rPr>
          <w:rStyle w:val="CommentReference"/>
        </w:rPr>
        <w:commentReference w:id="56"/>
      </w:r>
      <w:commentRangeEnd w:id="57"/>
      <w:r w:rsidR="00F1710F">
        <w:rPr>
          <w:rStyle w:val="CommentReference"/>
        </w:rPr>
        <w:commentReference w:id="57"/>
      </w:r>
    </w:p>
    <w:p w14:paraId="1D229F93" w14:textId="6F53A90D" w:rsidR="00464B89" w:rsidRPr="002D07A0" w:rsidRDefault="00464B89" w:rsidP="004105B8">
      <w:pPr>
        <w:rPr>
          <w:b/>
          <w:bCs/>
          <w:i/>
          <w:iCs/>
          <w:lang w:val="en-ZA"/>
        </w:rPr>
      </w:pPr>
      <w:r>
        <w:rPr>
          <w:b/>
          <w:bCs/>
          <w:i/>
          <w:iCs/>
          <w:lang w:val="en-ZA"/>
        </w:rPr>
        <w:t xml:space="preserve">What is this thing? Is it a </w:t>
      </w:r>
      <w:proofErr w:type="spellStart"/>
      <w:r>
        <w:rPr>
          <w:b/>
          <w:bCs/>
          <w:i/>
          <w:iCs/>
          <w:lang w:val="en-ZA"/>
        </w:rPr>
        <w:t>Blurpy</w:t>
      </w:r>
      <w:proofErr w:type="spellEnd"/>
      <w:r>
        <w:rPr>
          <w:b/>
          <w:bCs/>
          <w:i/>
          <w:iCs/>
          <w:lang w:val="en-ZA"/>
        </w:rPr>
        <w:t xml:space="preserve"> bookcase or a large-hadron collider?</w:t>
      </w:r>
    </w:p>
    <w:p w14:paraId="31439614" w14:textId="54964B7A" w:rsidR="004105B8" w:rsidRPr="002D07A0" w:rsidRDefault="004105B8" w:rsidP="004105B8">
      <w:pPr>
        <w:pStyle w:val="Heading2"/>
        <w:rPr>
          <w:lang w:val="en-ZA"/>
        </w:rPr>
      </w:pPr>
      <w:r w:rsidRPr="002D07A0">
        <w:rPr>
          <w:lang w:val="en-ZA"/>
        </w:rPr>
        <w:t xml:space="preserve">The </w:t>
      </w:r>
      <w:del w:id="58" w:author="Mark Stringer" w:date="2025-04-23T05:53:00Z" w16du:dateUtc="2025-04-23T04:53:00Z">
        <w:r w:rsidRPr="002D07A0">
          <w:rPr>
            <w:lang w:val="en-ZA"/>
          </w:rPr>
          <w:delText>heroine’s</w:delText>
        </w:r>
      </w:del>
      <w:ins w:id="59" w:author="Mark Stringer" w:date="2025-04-23T05:53:00Z" w16du:dateUtc="2025-04-23T04:53:00Z">
        <w:r w:rsidRPr="002D07A0">
          <w:rPr>
            <w:lang w:val="en-ZA"/>
          </w:rPr>
          <w:t>he</w:t>
        </w:r>
        <w:r w:rsidR="007B0A15">
          <w:rPr>
            <w:lang w:val="en-ZA"/>
          </w:rPr>
          <w:t>ro</w:t>
        </w:r>
        <w:r w:rsidRPr="002D07A0">
          <w:rPr>
            <w:lang w:val="en-ZA"/>
          </w:rPr>
          <w:t>’s</w:t>
        </w:r>
      </w:ins>
      <w:r w:rsidRPr="002D07A0">
        <w:rPr>
          <w:lang w:val="en-ZA"/>
        </w:rPr>
        <w:t xml:space="preserve"> journey</w:t>
      </w:r>
    </w:p>
    <w:p w14:paraId="71ADC1CD" w14:textId="0FE43BAA" w:rsidR="00606CE9" w:rsidRDefault="001C537E" w:rsidP="00606CE9">
      <w:pPr>
        <w:rPr>
          <w:lang w:val="en-ZA"/>
        </w:rPr>
      </w:pPr>
      <w:r>
        <w:rPr>
          <w:lang w:val="en-ZA"/>
        </w:rPr>
        <w:t>Let’s get basics over with.</w:t>
      </w:r>
    </w:p>
    <w:p w14:paraId="429A9C01" w14:textId="36813CD7" w:rsidR="001C537E" w:rsidRDefault="001C537E" w:rsidP="00606CE9">
      <w:pPr>
        <w:rPr>
          <w:lang w:val="en-ZA"/>
        </w:rPr>
      </w:pPr>
      <w:r>
        <w:rPr>
          <w:lang w:val="en-ZA"/>
        </w:rPr>
        <w:t xml:space="preserve">Hero – he’s Frodo Skywalker. He lives in a nice village in </w:t>
      </w:r>
      <w:proofErr w:type="spellStart"/>
      <w:r>
        <w:rPr>
          <w:lang w:val="en-ZA"/>
        </w:rPr>
        <w:t>Tatooineshire</w:t>
      </w:r>
      <w:proofErr w:type="spellEnd"/>
      <w:r>
        <w:rPr>
          <w:lang w:val="en-ZA"/>
        </w:rPr>
        <w:t xml:space="preserve">. </w:t>
      </w:r>
      <w:r w:rsidR="00E806C6">
        <w:rPr>
          <w:lang w:val="en-ZA"/>
        </w:rPr>
        <w:br/>
      </w:r>
      <w:r w:rsidR="00E806C6">
        <w:rPr>
          <w:lang w:val="en-ZA"/>
        </w:rPr>
        <w:br/>
      </w:r>
      <w:r>
        <w:rPr>
          <w:lang w:val="en-ZA"/>
        </w:rPr>
        <w:t xml:space="preserve">This old dude, Oban wan Gandolfi turns up says, you’ve got to go and do a dangerous thing. </w:t>
      </w:r>
    </w:p>
    <w:p w14:paraId="430689B5" w14:textId="24E13529" w:rsidR="00E806C6" w:rsidRDefault="00E806C6" w:rsidP="00606CE9">
      <w:pPr>
        <w:rPr>
          <w:lang w:val="en-ZA"/>
        </w:rPr>
      </w:pPr>
      <w:r>
        <w:rPr>
          <w:lang w:val="en-ZA"/>
        </w:rPr>
        <w:t xml:space="preserve">Luke Baggins doesn’t </w:t>
      </w:r>
      <w:proofErr w:type="spellStart"/>
      <w:r>
        <w:rPr>
          <w:lang w:val="en-ZA"/>
        </w:rPr>
        <w:t>wanna</w:t>
      </w:r>
      <w:proofErr w:type="spellEnd"/>
      <w:r>
        <w:rPr>
          <w:lang w:val="en-ZA"/>
        </w:rPr>
        <w:t xml:space="preserve"> go. It sounds scary. </w:t>
      </w:r>
    </w:p>
    <w:p w14:paraId="58C53C10" w14:textId="24A376EF" w:rsidR="00E806C6" w:rsidRDefault="00E806C6" w:rsidP="00606CE9">
      <w:pPr>
        <w:rPr>
          <w:lang w:val="en-ZA"/>
        </w:rPr>
      </w:pPr>
      <w:r>
        <w:rPr>
          <w:lang w:val="en-ZA"/>
        </w:rPr>
        <w:t>Kenobi the Grey insists.</w:t>
      </w:r>
    </w:p>
    <w:p w14:paraId="7E6DDED8" w14:textId="23E69AAC" w:rsidR="00E806C6" w:rsidRDefault="00E806C6" w:rsidP="00606CE9">
      <w:pPr>
        <w:rPr>
          <w:lang w:val="en-ZA"/>
        </w:rPr>
      </w:pPr>
      <w:r>
        <w:rPr>
          <w:lang w:val="en-ZA"/>
        </w:rPr>
        <w:t xml:space="preserve">Guest what? </w:t>
      </w:r>
      <w:proofErr w:type="spellStart"/>
      <w:r>
        <w:rPr>
          <w:lang w:val="en-ZA"/>
        </w:rPr>
        <w:t>FrodoLuke</w:t>
      </w:r>
      <w:proofErr w:type="spellEnd"/>
      <w:r>
        <w:rPr>
          <w:lang w:val="en-ZA"/>
        </w:rPr>
        <w:t xml:space="preserve"> goes!</w:t>
      </w:r>
    </w:p>
    <w:p w14:paraId="5DB6494C" w14:textId="20F562A5" w:rsidR="00E806C6" w:rsidRDefault="00E806C6" w:rsidP="00606CE9">
      <w:pPr>
        <w:rPr>
          <w:lang w:val="en-ZA"/>
        </w:rPr>
      </w:pPr>
      <w:r>
        <w:rPr>
          <w:lang w:val="en-ZA"/>
        </w:rPr>
        <w:t>Adventures ensue. He brings some comedy friends with him! That beeping pedal bin is hilarious!</w:t>
      </w:r>
    </w:p>
    <w:p w14:paraId="3F1A5955" w14:textId="4C00CFD8" w:rsidR="00E806C6" w:rsidRPr="002D07A0" w:rsidRDefault="00E806C6" w:rsidP="00606CE9">
      <w:pPr>
        <w:rPr>
          <w:lang w:val="en-ZA"/>
        </w:rPr>
      </w:pPr>
      <w:r>
        <w:rPr>
          <w:lang w:val="en-ZA"/>
        </w:rPr>
        <w:t>It’s touch and go for a while. But then he gets out his magic thing and he uses in just when he’s supposed to – and he wins!</w:t>
      </w:r>
      <w:r>
        <w:rPr>
          <w:lang w:val="en-ZA"/>
        </w:rPr>
        <w:br/>
      </w:r>
      <w:r>
        <w:rPr>
          <w:lang w:val="en-ZA"/>
        </w:rPr>
        <w:br/>
        <w:t xml:space="preserve">And he goes back to the village for a </w:t>
      </w:r>
      <w:proofErr w:type="gramStart"/>
      <w:r>
        <w:rPr>
          <w:lang w:val="en-ZA"/>
        </w:rPr>
        <w:t>slap up</w:t>
      </w:r>
      <w:proofErr w:type="gramEnd"/>
      <w:r>
        <w:rPr>
          <w:lang w:val="en-ZA"/>
        </w:rPr>
        <w:t xml:space="preserve"> meal of </w:t>
      </w:r>
      <w:proofErr w:type="spellStart"/>
      <w:r>
        <w:rPr>
          <w:lang w:val="en-ZA"/>
        </w:rPr>
        <w:t>wookie</w:t>
      </w:r>
      <w:proofErr w:type="spellEnd"/>
      <w:r>
        <w:rPr>
          <w:lang w:val="en-ZA"/>
        </w:rPr>
        <w:t xml:space="preserve"> pie and chips.</w:t>
      </w:r>
    </w:p>
    <w:p w14:paraId="45C674F9" w14:textId="193FE69C" w:rsidR="004105B8" w:rsidRPr="002D07A0" w:rsidRDefault="004105B8" w:rsidP="004105B8">
      <w:pPr>
        <w:pStyle w:val="Heading2"/>
        <w:rPr>
          <w:lang w:val="en-ZA"/>
        </w:rPr>
      </w:pPr>
      <w:r w:rsidRPr="002D07A0">
        <w:rPr>
          <w:lang w:val="en-ZA"/>
        </w:rPr>
        <w:lastRenderedPageBreak/>
        <w:t>Abandoned Quests</w:t>
      </w:r>
    </w:p>
    <w:p w14:paraId="43587CA2" w14:textId="77777777" w:rsidR="0019379A" w:rsidRPr="002D07A0" w:rsidRDefault="0019379A" w:rsidP="0019379A">
      <w:pPr>
        <w:pStyle w:val="Heading3"/>
        <w:rPr>
          <w:lang w:val="en-ZA"/>
        </w:rPr>
      </w:pPr>
      <w:r w:rsidRPr="002D07A0">
        <w:rPr>
          <w:lang w:val="en-ZA"/>
        </w:rPr>
        <w:t>Agreed Activity</w:t>
      </w:r>
    </w:p>
    <w:p w14:paraId="13CCCEB5" w14:textId="77777777" w:rsidR="00D25BB1" w:rsidRPr="002D07A0" w:rsidRDefault="00D25BB1" w:rsidP="00D25BB1">
      <w:pPr>
        <w:rPr>
          <w:b/>
          <w:bCs/>
          <w:i/>
          <w:iCs/>
          <w:lang w:val="en-ZA"/>
        </w:rPr>
      </w:pPr>
      <w:r w:rsidRPr="002D07A0">
        <w:rPr>
          <w:b/>
          <w:bCs/>
          <w:i/>
          <w:iCs/>
          <w:lang w:val="en-ZA"/>
        </w:rPr>
        <w:t>I lived in North London for several years and almost as soon as I could afford it, I signed up for improvisation classes – I’m not entirely sure why, I think it’s some kind of rule.</w:t>
      </w:r>
    </w:p>
    <w:p w14:paraId="3623567D" w14:textId="77777777" w:rsidR="00D25BB1" w:rsidRPr="002D07A0" w:rsidRDefault="00D25BB1" w:rsidP="00D25BB1">
      <w:pPr>
        <w:rPr>
          <w:lang w:val="en-ZA"/>
        </w:rPr>
      </w:pPr>
      <w:r w:rsidRPr="002D07A0">
        <w:rPr>
          <w:lang w:val="en-ZA"/>
        </w:rPr>
        <w:t xml:space="preserve">But doing those improvisation classes – and then reading about improvisation. I learned some interesting things. One of them is the idea of agreed activity. What’s agreed activity. </w:t>
      </w:r>
    </w:p>
    <w:p w14:paraId="0B9B964A" w14:textId="290D93E4" w:rsidR="00D25BB1" w:rsidRPr="002D07A0" w:rsidRDefault="00D25BB1" w:rsidP="00D25BB1">
      <w:pPr>
        <w:rPr>
          <w:lang w:val="en-ZA"/>
        </w:rPr>
      </w:pPr>
      <w:r w:rsidRPr="002D07A0">
        <w:rPr>
          <w:lang w:val="en-ZA"/>
        </w:rPr>
        <w:t xml:space="preserve">OK, let’s give you an example. Imagine this is an improv show and there are four of us on the stage and we ask for a location for a scene. And the scene is on a sailing ship. One of the improvisers has a good idea and puts a pretend telescope to their eye and says “Look! A pirate </w:t>
      </w:r>
      <w:proofErr w:type="gramStart"/>
      <w:r w:rsidRPr="002D07A0">
        <w:rPr>
          <w:lang w:val="en-ZA"/>
        </w:rPr>
        <w:t>ship</w:t>
      </w:r>
      <w:proofErr w:type="gramEnd"/>
      <w:r w:rsidRPr="002D07A0">
        <w:rPr>
          <w:lang w:val="en-ZA"/>
        </w:rPr>
        <w:t xml:space="preserve">!” </w:t>
      </w:r>
    </w:p>
    <w:p w14:paraId="351CF400" w14:textId="7CF6C266" w:rsidR="00D25BB1" w:rsidRPr="002D07A0" w:rsidRDefault="00D25BB1" w:rsidP="00D25BB1">
      <w:pPr>
        <w:rPr>
          <w:b/>
          <w:bCs/>
          <w:i/>
          <w:iCs/>
          <w:lang w:val="en-ZA"/>
        </w:rPr>
      </w:pPr>
      <w:r w:rsidRPr="002D07A0">
        <w:rPr>
          <w:lang w:val="en-ZA"/>
        </w:rPr>
        <w:t>This totally takes the story in a direction that the audience are happy with.</w:t>
      </w:r>
      <w:r w:rsidR="008D6B8F" w:rsidRPr="002D07A0">
        <w:rPr>
          <w:lang w:val="en-ZA"/>
        </w:rPr>
        <w:t xml:space="preserve"> And now what do they want to see</w:t>
      </w:r>
      <w:r w:rsidR="00BC2915">
        <w:rPr>
          <w:lang w:val="en-ZA"/>
        </w:rPr>
        <w:t>?</w:t>
      </w:r>
      <w:r w:rsidR="008D6B8F" w:rsidRPr="002D07A0">
        <w:rPr>
          <w:lang w:val="en-ZA"/>
        </w:rPr>
        <w:t xml:space="preserve"> They want to see the engagement with the pirates! They don’t mind seeing comedy attempts to get ready for the pirates arriving. But they want to see the fight with the pirates.</w:t>
      </w:r>
      <w:r w:rsidRPr="002D07A0">
        <w:rPr>
          <w:b/>
          <w:bCs/>
          <w:i/>
          <w:iCs/>
          <w:lang w:val="en-ZA"/>
        </w:rPr>
        <w:t xml:space="preserve"> </w:t>
      </w:r>
    </w:p>
    <w:p w14:paraId="00253575" w14:textId="24DA5998" w:rsidR="00606CE9" w:rsidRPr="002D07A0" w:rsidRDefault="007F0E97" w:rsidP="00606CE9">
      <w:pPr>
        <w:rPr>
          <w:b/>
          <w:bCs/>
          <w:i/>
          <w:iCs/>
          <w:lang w:val="en-ZA"/>
        </w:rPr>
      </w:pPr>
      <w:r w:rsidRPr="002D07A0">
        <w:rPr>
          <w:b/>
          <w:bCs/>
          <w:i/>
          <w:iCs/>
          <w:lang w:val="en-ZA"/>
        </w:rPr>
        <w:t xml:space="preserve">There’s a traditional dress for a pirate. Eye patch. Parrot on one shoulder and a missing leg replaced by the leg of a dining table. </w:t>
      </w:r>
      <w:commentRangeStart w:id="60"/>
      <w:r w:rsidRPr="002D07A0">
        <w:rPr>
          <w:b/>
          <w:bCs/>
          <w:i/>
          <w:iCs/>
          <w:lang w:val="en-ZA"/>
        </w:rPr>
        <w:t>It tells the story of a bruising raid on an unusually well-defended pet store followed by a hurried visit to an antiques shop.</w:t>
      </w:r>
      <w:commentRangeEnd w:id="60"/>
      <w:r w:rsidR="00A47FCC">
        <w:rPr>
          <w:rStyle w:val="CommentReference"/>
        </w:rPr>
        <w:commentReference w:id="60"/>
      </w:r>
    </w:p>
    <w:p w14:paraId="5C1C1A42" w14:textId="5BBA0771" w:rsidR="008D6B8F" w:rsidRPr="002D07A0" w:rsidRDefault="008D6B8F" w:rsidP="008D6B8F">
      <w:pPr>
        <w:rPr>
          <w:lang w:val="en-ZA"/>
        </w:rPr>
      </w:pPr>
      <w:r w:rsidRPr="002D07A0">
        <w:rPr>
          <w:lang w:val="en-ZA"/>
        </w:rPr>
        <w:t>But here’s what actually happens a lot of the time. Instead of moving the scene forward, someone on the stage says something like “Let’s scrub the decks!”</w:t>
      </w:r>
    </w:p>
    <w:p w14:paraId="77F92BD5" w14:textId="6E460C86" w:rsidR="008D6B8F" w:rsidRPr="002D07A0" w:rsidRDefault="008D6B8F" w:rsidP="008D6B8F">
      <w:pPr>
        <w:rPr>
          <w:lang w:val="en-ZA"/>
        </w:rPr>
      </w:pPr>
      <w:r w:rsidRPr="002D07A0">
        <w:rPr>
          <w:lang w:val="en-ZA"/>
        </w:rPr>
        <w:t>And if you’re not careful all of the other improvisers on the stage say yes, lets!</w:t>
      </w:r>
      <w:r w:rsidR="00287FF7" w:rsidRPr="002D07A0">
        <w:rPr>
          <w:lang w:val="en-ZA"/>
        </w:rPr>
        <w:t xml:space="preserve"> And then the scene just gets very boring. Because it’s not going forward.</w:t>
      </w:r>
    </w:p>
    <w:p w14:paraId="5962EE30" w14:textId="5C0BBAC2" w:rsidR="0019379A" w:rsidRPr="002D07A0" w:rsidRDefault="004105B8" w:rsidP="004105B8">
      <w:pPr>
        <w:pStyle w:val="Heading2"/>
        <w:rPr>
          <w:lang w:val="en-ZA"/>
        </w:rPr>
      </w:pPr>
      <w:r w:rsidRPr="002D07A0">
        <w:rPr>
          <w:lang w:val="en-ZA"/>
        </w:rPr>
        <w:t>The solution</w:t>
      </w:r>
    </w:p>
    <w:p w14:paraId="682D20B7" w14:textId="79F1F1AC" w:rsidR="004105B8" w:rsidRPr="002D07A0" w:rsidRDefault="004105B8" w:rsidP="004105B8">
      <w:pPr>
        <w:rPr>
          <w:lang w:val="en-ZA"/>
        </w:rPr>
      </w:pPr>
      <w:r w:rsidRPr="002D07A0">
        <w:rPr>
          <w:lang w:val="en-ZA"/>
        </w:rPr>
        <w:t>Find something just slightly more edgy than agreed activity</w:t>
      </w:r>
    </w:p>
    <w:p w14:paraId="646AD0CB" w14:textId="5FE75F10" w:rsidR="004105B8" w:rsidRPr="002D07A0" w:rsidRDefault="004105B8" w:rsidP="004105B8">
      <w:pPr>
        <w:rPr>
          <w:lang w:val="en-ZA"/>
        </w:rPr>
      </w:pPr>
      <w:r w:rsidRPr="002D07A0">
        <w:rPr>
          <w:lang w:val="en-ZA"/>
        </w:rPr>
        <w:t>Get up and do the thing that you want to do every day.</w:t>
      </w:r>
      <w:ins w:id="61" w:author="Mark Stringer" w:date="2025-04-23T05:53:00Z" w16du:dateUtc="2025-04-23T04:53:00Z">
        <w:r w:rsidR="007B0A15">
          <w:rPr>
            <w:lang w:val="en-ZA"/>
          </w:rPr>
          <w:t xml:space="preserve"> That move the quest forward.</w:t>
        </w:r>
      </w:ins>
    </w:p>
    <w:p w14:paraId="0FEB97A1" w14:textId="47D5541C" w:rsidR="00F82F0E" w:rsidRPr="002D07A0" w:rsidRDefault="00F82F0E" w:rsidP="004105B8">
      <w:pPr>
        <w:rPr>
          <w:lang w:val="en-ZA"/>
        </w:rPr>
      </w:pPr>
      <w:r w:rsidRPr="002D07A0">
        <w:rPr>
          <w:lang w:val="en-ZA"/>
        </w:rPr>
        <w:t>Do something expensive / humiliating / stupid (</w:t>
      </w:r>
      <w:commentRangeStart w:id="62"/>
      <w:commentRangeStart w:id="63"/>
      <w:commentRangeStart w:id="64"/>
      <w:commentRangeStart w:id="65"/>
      <w:r w:rsidRPr="002D07A0">
        <w:rPr>
          <w:lang w:val="en-ZA"/>
        </w:rPr>
        <w:t>it worked for me).</w:t>
      </w:r>
      <w:commentRangeEnd w:id="62"/>
      <w:r w:rsidR="004D38FE">
        <w:rPr>
          <w:rStyle w:val="CommentReference"/>
        </w:rPr>
        <w:commentReference w:id="62"/>
      </w:r>
      <w:commentRangeEnd w:id="63"/>
      <w:r w:rsidR="003226AD">
        <w:rPr>
          <w:rStyle w:val="CommentReference"/>
        </w:rPr>
        <w:commentReference w:id="63"/>
      </w:r>
      <w:commentRangeEnd w:id="64"/>
      <w:r w:rsidR="00F1710F">
        <w:rPr>
          <w:rStyle w:val="CommentReference"/>
        </w:rPr>
        <w:commentReference w:id="64"/>
      </w:r>
      <w:commentRangeEnd w:id="65"/>
      <w:r w:rsidR="00F1710F">
        <w:rPr>
          <w:rStyle w:val="CommentReference"/>
        </w:rPr>
        <w:commentReference w:id="65"/>
      </w:r>
    </w:p>
    <w:p w14:paraId="1C55F643" w14:textId="693DBACB" w:rsidR="00F82F0E" w:rsidRPr="002D07A0" w:rsidRDefault="004105B8" w:rsidP="00F82F0E">
      <w:pPr>
        <w:rPr>
          <w:lang w:val="en-ZA"/>
        </w:rPr>
      </w:pPr>
      <w:r w:rsidRPr="002D07A0">
        <w:rPr>
          <w:lang w:val="en-ZA"/>
        </w:rPr>
        <w:t>Insert just a little bit of jeopardy.</w:t>
      </w:r>
    </w:p>
    <w:p w14:paraId="009B6EC0" w14:textId="09A1D408" w:rsidR="00606CE9" w:rsidRPr="002D07A0" w:rsidRDefault="00606CE9" w:rsidP="00606CE9">
      <w:pPr>
        <w:pStyle w:val="Heading3"/>
        <w:rPr>
          <w:lang w:val="en-ZA"/>
        </w:rPr>
      </w:pPr>
      <w:r w:rsidRPr="002D07A0">
        <w:rPr>
          <w:lang w:val="en-ZA"/>
        </w:rPr>
        <w:t>Notice the emotions</w:t>
      </w:r>
    </w:p>
    <w:p w14:paraId="32D45AD0" w14:textId="0252621A" w:rsidR="00606CE9" w:rsidRPr="002D07A0" w:rsidRDefault="00606CE9" w:rsidP="00606CE9">
      <w:pPr>
        <w:rPr>
          <w:lang w:val="en-ZA"/>
        </w:rPr>
      </w:pPr>
      <w:r w:rsidRPr="002D07A0">
        <w:rPr>
          <w:lang w:val="en-ZA"/>
        </w:rPr>
        <w:t>Especially notice the negative emotions that you might not want to admit to anyone else. Boredom, jealousy irritation.</w:t>
      </w:r>
      <w:r w:rsidR="00BC2915">
        <w:rPr>
          <w:lang w:val="en-ZA"/>
        </w:rPr>
        <w:t xml:space="preserve"> Embarrassment.</w:t>
      </w:r>
    </w:p>
    <w:p w14:paraId="4B94FD81" w14:textId="22BD6052" w:rsidR="00606CE9" w:rsidRPr="002D07A0" w:rsidRDefault="00DF10B8" w:rsidP="00606CE9">
      <w:pPr>
        <w:pStyle w:val="Heading3"/>
        <w:rPr>
          <w:lang w:val="en-ZA"/>
        </w:rPr>
      </w:pPr>
      <w:r w:rsidRPr="002D07A0">
        <w:rPr>
          <w:lang w:val="en-ZA"/>
        </w:rPr>
        <w:lastRenderedPageBreak/>
        <w:t>Second Circle</w:t>
      </w:r>
    </w:p>
    <w:p w14:paraId="063D91F1" w14:textId="7EF6CDA0" w:rsidR="00106B34" w:rsidRPr="002D07A0" w:rsidRDefault="00606CE9" w:rsidP="00106B34">
      <w:pPr>
        <w:rPr>
          <w:lang w:val="en-ZA"/>
        </w:rPr>
      </w:pPr>
      <w:r w:rsidRPr="002D07A0">
        <w:rPr>
          <w:lang w:val="en-ZA"/>
        </w:rPr>
        <w:t>I read another book – called Presence by Patsy Rodenberg. And the basic idea of the book is that there are three ways that we communicate.</w:t>
      </w:r>
      <w:r w:rsidR="00106B34" w:rsidRPr="002D07A0">
        <w:rPr>
          <w:lang w:val="en-ZA"/>
        </w:rPr>
        <w:t xml:space="preserve"> She calls them circle</w:t>
      </w:r>
      <w:r w:rsidR="008D1E8C">
        <w:rPr>
          <w:lang w:val="en-ZA"/>
        </w:rPr>
        <w:t>s</w:t>
      </w:r>
      <w:r w:rsidR="00106B34" w:rsidRPr="002D07A0">
        <w:rPr>
          <w:lang w:val="en-ZA"/>
        </w:rPr>
        <w:t>.</w:t>
      </w:r>
      <w:r w:rsidR="008D1E8C">
        <w:rPr>
          <w:lang w:val="en-ZA"/>
        </w:rPr>
        <w:t xml:space="preserve"> She calls them first, second and third circle. </w:t>
      </w:r>
      <w:commentRangeStart w:id="66"/>
      <w:commentRangeStart w:id="67"/>
      <w:r w:rsidR="008D1E8C">
        <w:rPr>
          <w:lang w:val="en-ZA"/>
        </w:rPr>
        <w:t>But I’m going to talk about them in this order, 3, 1 and then 2.</w:t>
      </w:r>
      <w:commentRangeEnd w:id="66"/>
      <w:r w:rsidR="00A47FCC">
        <w:rPr>
          <w:rStyle w:val="CommentReference"/>
        </w:rPr>
        <w:commentReference w:id="66"/>
      </w:r>
      <w:commentRangeEnd w:id="67"/>
      <w:r w:rsidR="00544C2E">
        <w:rPr>
          <w:rStyle w:val="CommentReference"/>
        </w:rPr>
        <w:commentReference w:id="67"/>
      </w:r>
    </w:p>
    <w:p w14:paraId="4EEFC0CB" w14:textId="2348E41B" w:rsidR="00106B34" w:rsidRPr="002D07A0" w:rsidRDefault="00106B34" w:rsidP="00106B34">
      <w:pPr>
        <w:rPr>
          <w:lang w:val="en-ZA"/>
        </w:rPr>
      </w:pPr>
      <w:r w:rsidRPr="002D07A0">
        <w:rPr>
          <w:lang w:val="en-ZA"/>
        </w:rPr>
        <w:t xml:space="preserve">There’s third circle – which is </w:t>
      </w:r>
      <w:r w:rsidRPr="002D07A0">
        <w:rPr>
          <w:b/>
          <w:bCs/>
          <w:lang w:val="en-ZA"/>
        </w:rPr>
        <w:t xml:space="preserve">SHOUTING! </w:t>
      </w:r>
      <w:r w:rsidRPr="002D07A0">
        <w:rPr>
          <w:lang w:val="en-ZA"/>
        </w:rPr>
        <w:t xml:space="preserve">This out, </w:t>
      </w:r>
      <w:commentRangeStart w:id="68"/>
      <w:commentRangeStart w:id="69"/>
      <w:commentRangeStart w:id="70"/>
      <w:r w:rsidRPr="002D07A0">
        <w:rPr>
          <w:lang w:val="en-ZA"/>
        </w:rPr>
        <w:t>pushing, forcing out.</w:t>
      </w:r>
      <w:commentRangeEnd w:id="68"/>
      <w:r w:rsidR="002C649F">
        <w:rPr>
          <w:rStyle w:val="CommentReference"/>
        </w:rPr>
        <w:commentReference w:id="68"/>
      </w:r>
      <w:commentRangeEnd w:id="69"/>
      <w:r w:rsidR="00544C2E">
        <w:rPr>
          <w:rStyle w:val="CommentReference"/>
        </w:rPr>
        <w:commentReference w:id="69"/>
      </w:r>
      <w:commentRangeEnd w:id="70"/>
      <w:r w:rsidR="00F1710F">
        <w:rPr>
          <w:rStyle w:val="CommentReference"/>
        </w:rPr>
        <w:commentReference w:id="70"/>
      </w:r>
    </w:p>
    <w:p w14:paraId="30840283" w14:textId="31A7129C" w:rsidR="00106B34" w:rsidRPr="002D07A0" w:rsidRDefault="00106B34" w:rsidP="00106B34">
      <w:pPr>
        <w:rPr>
          <w:lang w:val="en-ZA"/>
        </w:rPr>
      </w:pPr>
      <w:r w:rsidRPr="002D07A0">
        <w:rPr>
          <w:lang w:val="en-ZA"/>
        </w:rPr>
        <w:t>There’s first circle – which is in, hardly making any noise at all, yes, whatever you say.</w:t>
      </w:r>
      <w:r w:rsidR="00E219EC" w:rsidRPr="002D07A0">
        <w:rPr>
          <w:lang w:val="en-ZA"/>
        </w:rPr>
        <w:t xml:space="preserve"> </w:t>
      </w:r>
    </w:p>
    <w:p w14:paraId="15CABBE6" w14:textId="1DC5F13F" w:rsidR="00E219EC" w:rsidRPr="002D07A0" w:rsidRDefault="00E219EC" w:rsidP="00106B34">
      <w:pPr>
        <w:rPr>
          <w:lang w:val="en-ZA"/>
        </w:rPr>
      </w:pPr>
      <w:r w:rsidRPr="002D07A0">
        <w:rPr>
          <w:lang w:val="en-ZA"/>
        </w:rPr>
        <w:t xml:space="preserve">And then there’s second circle. Second circle is the difficult one. Second circle is a conversation. </w:t>
      </w:r>
    </w:p>
    <w:p w14:paraId="386F10FB" w14:textId="23974AF6" w:rsidR="00687795" w:rsidRDefault="00E219EC" w:rsidP="00106B34">
      <w:pPr>
        <w:rPr>
          <w:lang w:val="en-ZA"/>
        </w:rPr>
      </w:pPr>
      <w:r w:rsidRPr="002D07A0">
        <w:rPr>
          <w:lang w:val="en-ZA"/>
        </w:rPr>
        <w:t xml:space="preserve">Oh, my god! I’m having a revelation! </w:t>
      </w:r>
      <w:commentRangeStart w:id="71"/>
      <w:r w:rsidRPr="00BC2915">
        <w:rPr>
          <w:b/>
          <w:bCs/>
          <w:i/>
          <w:iCs/>
          <w:lang w:val="en-ZA"/>
        </w:rPr>
        <w:t>(I’m not I had it earlier, but I’m pretending I’m having it now for dramatic effect).</w:t>
      </w:r>
      <w:commentRangeEnd w:id="71"/>
      <w:r w:rsidR="00A47FCC">
        <w:rPr>
          <w:rStyle w:val="CommentReference"/>
        </w:rPr>
        <w:commentReference w:id="71"/>
      </w:r>
      <w:r w:rsidRPr="00BC2915">
        <w:rPr>
          <w:b/>
          <w:bCs/>
          <w:i/>
          <w:iCs/>
          <w:lang w:val="en-ZA"/>
        </w:rPr>
        <w:t xml:space="preserve"> </w:t>
      </w:r>
      <w:r w:rsidR="002323A4" w:rsidRPr="002D07A0">
        <w:rPr>
          <w:lang w:val="en-ZA"/>
        </w:rPr>
        <w:t>This is what creativity and doing things is about.</w:t>
      </w:r>
    </w:p>
    <w:p w14:paraId="362BE06C" w14:textId="483031B2" w:rsidR="007B0A15" w:rsidRPr="002D07A0" w:rsidRDefault="007B0A15" w:rsidP="00106B34">
      <w:pPr>
        <w:rPr>
          <w:ins w:id="72" w:author="Mark Stringer" w:date="2025-04-23T05:53:00Z" w16du:dateUtc="2025-04-23T04:53:00Z"/>
          <w:lang w:val="en-ZA"/>
        </w:rPr>
      </w:pPr>
      <w:ins w:id="73" w:author="Mark Stringer" w:date="2025-04-23T05:53:00Z" w16du:dateUtc="2025-04-23T04:53:00Z">
        <w:r>
          <w:rPr>
            <w:lang w:val="en-ZA"/>
          </w:rPr>
          <w:t xml:space="preserve">Creativity is about being in second circle with the biscuit! </w:t>
        </w:r>
        <w:r w:rsidR="002205BB">
          <w:rPr>
            <w:lang w:val="en-ZA"/>
          </w:rPr>
          <w:t xml:space="preserve">It’s about the give and take of discussion, with what you’re making and with </w:t>
        </w:r>
        <w:proofErr w:type="spellStart"/>
        <w:proofErr w:type="gramStart"/>
        <w:r w:rsidR="002205BB">
          <w:rPr>
            <w:lang w:val="en-ZA"/>
          </w:rPr>
          <w:t>it’s</w:t>
        </w:r>
        <w:proofErr w:type="spellEnd"/>
        <w:proofErr w:type="gramEnd"/>
        <w:r w:rsidR="002205BB">
          <w:rPr>
            <w:lang w:val="en-ZA"/>
          </w:rPr>
          <w:t xml:space="preserve"> reception.</w:t>
        </w:r>
      </w:ins>
    </w:p>
    <w:p w14:paraId="29608CB8" w14:textId="310519A0" w:rsidR="006859FA" w:rsidRPr="002D07A0" w:rsidRDefault="00687795" w:rsidP="007B0A15">
      <w:pPr>
        <w:rPr>
          <w:lang w:val="en-ZA"/>
        </w:rPr>
      </w:pPr>
      <w:r w:rsidRPr="002D07A0">
        <w:rPr>
          <w:lang w:val="en-ZA"/>
        </w:rPr>
        <w:t>But this is what I realised. I realised that I can’t be in second circle all day.</w:t>
      </w:r>
      <w:r w:rsidR="006859FA" w:rsidRPr="002D07A0">
        <w:rPr>
          <w:lang w:val="en-ZA"/>
        </w:rPr>
        <w:t xml:space="preserve"> I can only do that for a few minutes – </w:t>
      </w:r>
      <w:commentRangeStart w:id="74"/>
      <w:commentRangeStart w:id="75"/>
      <w:commentRangeStart w:id="76"/>
      <w:commentRangeStart w:id="77"/>
      <w:r w:rsidR="006859FA" w:rsidRPr="002D07A0">
        <w:rPr>
          <w:lang w:val="en-ZA"/>
        </w:rPr>
        <w:t xml:space="preserve">maybe an hour tops a day. </w:t>
      </w:r>
      <w:commentRangeEnd w:id="74"/>
      <w:r w:rsidR="002C649F">
        <w:rPr>
          <w:rStyle w:val="CommentReference"/>
        </w:rPr>
        <w:commentReference w:id="74"/>
      </w:r>
      <w:commentRangeEnd w:id="75"/>
      <w:r w:rsidR="008E6CE9">
        <w:rPr>
          <w:rStyle w:val="CommentReference"/>
        </w:rPr>
        <w:commentReference w:id="75"/>
      </w:r>
      <w:commentRangeEnd w:id="76"/>
      <w:r w:rsidR="008E6CE9">
        <w:rPr>
          <w:rStyle w:val="CommentReference"/>
        </w:rPr>
        <w:commentReference w:id="76"/>
      </w:r>
      <w:commentRangeEnd w:id="77"/>
      <w:r w:rsidR="00F1710F">
        <w:rPr>
          <w:rStyle w:val="CommentReference"/>
        </w:rPr>
        <w:commentReference w:id="77"/>
      </w:r>
    </w:p>
    <w:p w14:paraId="0E656EB3" w14:textId="77777777" w:rsidR="006859FA" w:rsidRPr="002D07A0" w:rsidRDefault="006859FA" w:rsidP="006859FA">
      <w:pPr>
        <w:rPr>
          <w:del w:id="78" w:author="Mark Stringer" w:date="2025-04-23T05:53:00Z" w16du:dateUtc="2025-04-23T04:53:00Z"/>
          <w:lang w:val="en-ZA"/>
        </w:rPr>
      </w:pPr>
    </w:p>
    <w:p w14:paraId="3FA75E73" w14:textId="72888A82" w:rsidR="00606CE9" w:rsidRPr="002D07A0" w:rsidRDefault="00DF10B8" w:rsidP="00606CE9">
      <w:pPr>
        <w:pStyle w:val="Heading3"/>
        <w:rPr>
          <w:lang w:val="en-ZA"/>
        </w:rPr>
      </w:pPr>
      <w:r w:rsidRPr="002D07A0">
        <w:rPr>
          <w:lang w:val="en-ZA"/>
        </w:rPr>
        <w:t>Monkey Mind</w:t>
      </w:r>
    </w:p>
    <w:p w14:paraId="0D71A861" w14:textId="64547AA1" w:rsidR="002205BB" w:rsidRDefault="001D44CA" w:rsidP="00687795">
      <w:pPr>
        <w:rPr>
          <w:ins w:id="79" w:author="Mark Stringer" w:date="2025-04-23T05:53:00Z" w16du:dateUtc="2025-04-23T04:53:00Z"/>
          <w:lang w:val="en-ZA"/>
        </w:rPr>
      </w:pPr>
      <w:del w:id="80" w:author="Mark Stringer" w:date="2025-04-23T05:53:00Z" w16du:dateUtc="2025-04-23T04:53:00Z">
        <w:r>
          <w:rPr>
            <w:lang w:val="en-ZA"/>
          </w:rPr>
          <w:delText>There’s another</w:delText>
        </w:r>
      </w:del>
      <w:ins w:id="81" w:author="Mark Stringer" w:date="2025-04-23T05:53:00Z" w16du:dateUtc="2025-04-23T04:53:00Z">
        <w:r w:rsidR="002205BB">
          <w:rPr>
            <w:lang w:val="en-ZA"/>
          </w:rPr>
          <w:t xml:space="preserve">It’s interesting, that as I say this, I think that it sounds so feeble. You can only do this for an hour a day? Why not 2 hours, why not 12 hours? You could probably get by on about 4 hours </w:t>
        </w:r>
        <w:proofErr w:type="gramStart"/>
        <w:r w:rsidR="002205BB">
          <w:rPr>
            <w:lang w:val="en-ZA"/>
          </w:rPr>
          <w:t>sleep</w:t>
        </w:r>
        <w:proofErr w:type="gramEnd"/>
        <w:r w:rsidR="002205BB">
          <w:rPr>
            <w:lang w:val="en-ZA"/>
          </w:rPr>
          <w:t xml:space="preserve"> couldn’t you? </w:t>
        </w:r>
      </w:ins>
    </w:p>
    <w:p w14:paraId="6CD95FBE" w14:textId="2C5FB2C4" w:rsidR="001D44CA" w:rsidRDefault="002205BB" w:rsidP="00687795">
      <w:pPr>
        <w:rPr>
          <w:lang w:val="en-ZA"/>
        </w:rPr>
      </w:pPr>
      <w:ins w:id="82" w:author="Mark Stringer" w:date="2025-04-23T05:53:00Z" w16du:dateUtc="2025-04-23T04:53:00Z">
        <w:r>
          <w:rPr>
            <w:lang w:val="en-ZA"/>
          </w:rPr>
          <w:t>This is a</w:t>
        </w:r>
      </w:ins>
      <w:r>
        <w:rPr>
          <w:lang w:val="en-ZA"/>
        </w:rPr>
        <w:t xml:space="preserve"> really </w:t>
      </w:r>
      <w:r w:rsidR="001D44CA">
        <w:rPr>
          <w:lang w:val="en-ZA"/>
        </w:rPr>
        <w:t>stupid thing that you can do to fuck up your own efforts.</w:t>
      </w:r>
      <w:r w:rsidR="00EA4593">
        <w:rPr>
          <w:lang w:val="en-ZA"/>
        </w:rPr>
        <w:t xml:space="preserve"> And that’s basically – having done something, pile on the expectations.</w:t>
      </w:r>
    </w:p>
    <w:p w14:paraId="26560FE2" w14:textId="17F155C5" w:rsidR="00687795" w:rsidRDefault="00473F04" w:rsidP="00687795">
      <w:pPr>
        <w:rPr>
          <w:lang w:val="en-ZA"/>
          <w:rPrChange w:id="83" w:author="Mark Stringer" w:date="2025-04-23T05:53:00Z" w16du:dateUtc="2025-04-23T04:53:00Z">
            <w:rPr>
              <w:b/>
              <w:i/>
              <w:lang w:val="en-ZA"/>
            </w:rPr>
          </w:rPrChange>
        </w:rPr>
      </w:pPr>
      <w:r w:rsidRPr="002D07A0">
        <w:rPr>
          <w:lang w:val="en-ZA"/>
        </w:rPr>
        <w:t xml:space="preserve">Did you ever think that setting yourself ridiculous goals might be your own way of scrubbing the decks </w:t>
      </w:r>
      <w:r w:rsidRPr="002D07A0">
        <w:rPr>
          <w:lang w:val="en-ZA"/>
          <w:rPrChange w:id="84" w:author="Mark Stringer" w:date="2025-04-23T05:53:00Z" w16du:dateUtc="2025-04-23T04:53:00Z">
            <w:rPr>
              <w:b/>
              <w:i/>
              <w:lang w:val="en-ZA"/>
            </w:rPr>
          </w:rPrChange>
        </w:rPr>
        <w:t>(</w:t>
      </w:r>
      <w:commentRangeStart w:id="85"/>
      <w:r w:rsidRPr="002205BB">
        <w:rPr>
          <w:b/>
          <w:bCs/>
          <w:i/>
          <w:iCs/>
          <w:lang w:val="en-ZA"/>
        </w:rPr>
        <w:t>Oh my God! This is another revelation that I had earlier that I’m pretending to have right now!</w:t>
      </w:r>
      <w:r w:rsidRPr="002D07A0">
        <w:rPr>
          <w:lang w:val="en-ZA"/>
          <w:rPrChange w:id="86" w:author="Mark Stringer" w:date="2025-04-23T05:53:00Z" w16du:dateUtc="2025-04-23T04:53:00Z">
            <w:rPr>
              <w:b/>
              <w:i/>
              <w:lang w:val="en-ZA"/>
            </w:rPr>
          </w:rPrChange>
        </w:rPr>
        <w:t>).</w:t>
      </w:r>
      <w:commentRangeEnd w:id="85"/>
      <w:r w:rsidR="008303A0" w:rsidRPr="003B219C">
        <w:rPr>
          <w:rStyle w:val="CommentReference"/>
          <w:b/>
          <w:bCs/>
          <w:i/>
          <w:iCs/>
        </w:rPr>
        <w:commentReference w:id="85"/>
      </w:r>
      <w:ins w:id="87" w:author="Mark Stringer" w:date="2025-04-23T05:53:00Z" w16du:dateUtc="2025-04-23T04:53:00Z">
        <w:r w:rsidR="002205BB">
          <w:rPr>
            <w:lang w:val="en-ZA"/>
          </w:rPr>
          <w:br/>
        </w:r>
        <w:r w:rsidR="002205BB">
          <w:rPr>
            <w:lang w:val="en-ZA"/>
          </w:rPr>
          <w:br/>
          <w:t>This is a really sneaky one.</w:t>
        </w:r>
      </w:ins>
    </w:p>
    <w:p w14:paraId="760F1BA3" w14:textId="057DBEBB" w:rsidR="00DF10B8" w:rsidRDefault="00DF10B8" w:rsidP="00DF10B8">
      <w:pPr>
        <w:pStyle w:val="Heading3"/>
        <w:rPr>
          <w:lang w:val="en-ZA"/>
        </w:rPr>
      </w:pPr>
      <w:r w:rsidRPr="002D07A0">
        <w:rPr>
          <w:lang w:val="en-ZA"/>
        </w:rPr>
        <w:t>Know your power</w:t>
      </w:r>
    </w:p>
    <w:p w14:paraId="47D038D3" w14:textId="366D598A" w:rsidR="00754B41" w:rsidRPr="00754B41" w:rsidRDefault="00754B41" w:rsidP="00754B41">
      <w:pPr>
        <w:rPr>
          <w:lang w:val="en-ZA"/>
        </w:rPr>
      </w:pPr>
      <w:r>
        <w:rPr>
          <w:lang w:val="en-ZA"/>
        </w:rPr>
        <w:t xml:space="preserve">Yeah, I know that would be a great title. For a self-help book. I’d like to claim entire credit for this next bit. But there are a couple of people I need to credit. One of them is Mr North, my O-level physics teacher – yes – I did O-levels, I’m that old. He had us do this exercise in class. And it’s an exercise to discover your power. Anyone know what the scientific definition of power is? </w:t>
      </w:r>
    </w:p>
    <w:p w14:paraId="2B00C76C" w14:textId="2F67B7C1" w:rsidR="007F0E97" w:rsidRPr="002D07A0" w:rsidRDefault="00754B41" w:rsidP="00687795">
      <w:pPr>
        <w:rPr>
          <w:lang w:val="en-ZA"/>
        </w:rPr>
      </w:pPr>
      <w:r>
        <w:rPr>
          <w:lang w:val="en-ZA"/>
        </w:rPr>
        <w:lastRenderedPageBreak/>
        <w:t xml:space="preserve">It's the amount of work you do </w:t>
      </w:r>
      <w:proofErr w:type="gramStart"/>
      <w:r>
        <w:rPr>
          <w:lang w:val="en-ZA"/>
        </w:rPr>
        <w:t>divided</w:t>
      </w:r>
      <w:proofErr w:type="gramEnd"/>
      <w:r>
        <w:rPr>
          <w:lang w:val="en-ZA"/>
        </w:rPr>
        <w:t xml:space="preserve"> by time. </w:t>
      </w:r>
      <w:r>
        <w:rPr>
          <w:lang w:val="en-ZA"/>
        </w:rPr>
        <w:br/>
      </w:r>
      <w:r>
        <w:rPr>
          <w:lang w:val="en-ZA"/>
        </w:rPr>
        <w:br/>
        <w:t xml:space="preserve">Anyone know what the scientific definition of work is? It’s force </w:t>
      </w:r>
      <w:r w:rsidR="00F01AB5">
        <w:rPr>
          <w:lang w:val="en-ZA"/>
        </w:rPr>
        <w:t>times distance travelled – that’s Newton we owe for that.</w:t>
      </w:r>
      <w:r w:rsidR="00F01AB5">
        <w:rPr>
          <w:lang w:val="en-ZA"/>
        </w:rPr>
        <w:br/>
      </w:r>
      <w:r w:rsidR="00F01AB5">
        <w:rPr>
          <w:lang w:val="en-ZA"/>
        </w:rPr>
        <w:br/>
        <w:t xml:space="preserve">So here I am – a fat Yorkshireman – and I exert a force on the ground. And if I step up and down on this chair, I’ll travel a distance. </w:t>
      </w:r>
    </w:p>
    <w:p w14:paraId="61ED8FA0" w14:textId="2DFE0092" w:rsidR="00F82F0E" w:rsidRPr="002D07A0" w:rsidRDefault="00F82F0E" w:rsidP="00F82F0E">
      <w:pPr>
        <w:pStyle w:val="Heading2"/>
        <w:rPr>
          <w:lang w:val="en-ZA"/>
        </w:rPr>
      </w:pPr>
      <w:r w:rsidRPr="002D07A0">
        <w:rPr>
          <w:lang w:val="en-ZA"/>
        </w:rPr>
        <w:t>Understand that sooner or later, someone has to say fuck it!</w:t>
      </w:r>
    </w:p>
    <w:p w14:paraId="5341B479" w14:textId="24F79D0D" w:rsidR="006859FA" w:rsidRPr="002D07A0" w:rsidRDefault="006859FA" w:rsidP="006859FA">
      <w:pPr>
        <w:rPr>
          <w:lang w:val="en-ZA"/>
        </w:rPr>
      </w:pPr>
      <w:r w:rsidRPr="002D07A0">
        <w:rPr>
          <w:lang w:val="en-ZA"/>
        </w:rPr>
        <w:t xml:space="preserve">This is a really powerful exercise. But be careful with it. </w:t>
      </w:r>
      <w:r w:rsidRPr="002D07A0">
        <w:rPr>
          <w:b/>
          <w:bCs/>
          <w:i/>
          <w:iCs/>
          <w:lang w:val="en-ZA"/>
        </w:rPr>
        <w:t xml:space="preserve">I once did it with my wife over dinner – true story – and it turned out the thing that she was hesitating from doing was telling me all the things that I was doing that were irritating her. </w:t>
      </w:r>
      <w:commentRangeStart w:id="88"/>
      <w:commentRangeStart w:id="89"/>
      <w:commentRangeStart w:id="90"/>
      <w:commentRangeStart w:id="91"/>
      <w:r w:rsidRPr="002D07A0">
        <w:rPr>
          <w:b/>
          <w:bCs/>
          <w:i/>
          <w:iCs/>
          <w:lang w:val="en-ZA"/>
        </w:rPr>
        <w:t>She started talking during the starter and she hadn’t finished by desert and coffee.</w:t>
      </w:r>
      <w:commentRangeEnd w:id="88"/>
      <w:r w:rsidR="008303A0">
        <w:rPr>
          <w:rStyle w:val="CommentReference"/>
        </w:rPr>
        <w:commentReference w:id="88"/>
      </w:r>
      <w:commentRangeEnd w:id="89"/>
      <w:r w:rsidR="006B04C8">
        <w:rPr>
          <w:rStyle w:val="CommentReference"/>
        </w:rPr>
        <w:commentReference w:id="89"/>
      </w:r>
      <w:commentRangeEnd w:id="90"/>
      <w:r w:rsidR="00F1710F">
        <w:rPr>
          <w:rStyle w:val="CommentReference"/>
        </w:rPr>
        <w:commentReference w:id="90"/>
      </w:r>
      <w:commentRangeEnd w:id="91"/>
      <w:r w:rsidR="00F1710F">
        <w:rPr>
          <w:rStyle w:val="CommentReference"/>
        </w:rPr>
        <w:commentReference w:id="91"/>
      </w:r>
    </w:p>
    <w:p w14:paraId="18EB7D19" w14:textId="28785DE8" w:rsidR="00F82F0E" w:rsidRPr="002D07A0" w:rsidRDefault="00F82F0E" w:rsidP="00F82F0E">
      <w:pPr>
        <w:rPr>
          <w:lang w:val="en-ZA"/>
        </w:rPr>
      </w:pPr>
      <w:r w:rsidRPr="002D07A0">
        <w:rPr>
          <w:lang w:val="en-ZA"/>
        </w:rPr>
        <w:t>Hesitation</w:t>
      </w:r>
    </w:p>
    <w:p w14:paraId="0E307929" w14:textId="37BB3077" w:rsidR="00F82F0E" w:rsidRPr="002D07A0" w:rsidRDefault="00F82F0E" w:rsidP="00F82F0E">
      <w:pPr>
        <w:rPr>
          <w:lang w:val="en-ZA"/>
        </w:rPr>
      </w:pPr>
      <w:r w:rsidRPr="002D07A0">
        <w:rPr>
          <w:lang w:val="en-ZA"/>
        </w:rPr>
        <w:t>Frustration</w:t>
      </w:r>
    </w:p>
    <w:p w14:paraId="7740535A" w14:textId="34CF1A7A" w:rsidR="00F82F0E" w:rsidRPr="002D07A0" w:rsidRDefault="00F82F0E" w:rsidP="00F82F0E">
      <w:pPr>
        <w:rPr>
          <w:lang w:val="en-ZA"/>
        </w:rPr>
      </w:pPr>
      <w:r w:rsidRPr="002D07A0">
        <w:rPr>
          <w:lang w:val="en-ZA"/>
        </w:rPr>
        <w:t>Impatience</w:t>
      </w:r>
    </w:p>
    <w:p w14:paraId="02B56190" w14:textId="1FFE4396" w:rsidR="00F23C21" w:rsidRDefault="00F82F0E" w:rsidP="00F23C21">
      <w:pPr>
        <w:rPr>
          <w:lang w:val="en-ZA"/>
        </w:rPr>
      </w:pPr>
      <w:r w:rsidRPr="002D07A0">
        <w:rPr>
          <w:lang w:val="en-ZA"/>
        </w:rPr>
        <w:t>Fuck it!</w:t>
      </w:r>
      <w:r w:rsidR="00F23C21">
        <w:rPr>
          <w:lang w:val="en-ZA"/>
        </w:rPr>
        <w:t xml:space="preserve"> Just do it!</w:t>
      </w:r>
    </w:p>
    <w:p w14:paraId="60A77178" w14:textId="77777777" w:rsidR="00FA7720" w:rsidRDefault="00FA7720" w:rsidP="00F23C21">
      <w:pPr>
        <w:rPr>
          <w:lang w:val="en-ZA"/>
        </w:rPr>
      </w:pPr>
    </w:p>
    <w:p w14:paraId="5A7766A0" w14:textId="129E99CB" w:rsidR="00FA7720" w:rsidRDefault="00FA7720" w:rsidP="00FA7720">
      <w:pPr>
        <w:pStyle w:val="Heading1"/>
        <w:rPr>
          <w:lang w:val="en-ZA"/>
        </w:rPr>
      </w:pPr>
      <w:r>
        <w:rPr>
          <w:lang w:val="en-ZA"/>
        </w:rPr>
        <w:t>Structure</w:t>
      </w:r>
    </w:p>
    <w:p w14:paraId="07361C6D" w14:textId="77777777" w:rsidR="00F23C21" w:rsidRDefault="00F23C21" w:rsidP="00F23C21">
      <w:pPr>
        <w:rPr>
          <w:lang w:val="en-ZA"/>
        </w:rPr>
      </w:pPr>
    </w:p>
    <w:p w14:paraId="4613D4D0" w14:textId="3B55297A" w:rsidR="00F23C21" w:rsidRDefault="00F23C21" w:rsidP="00F23C21">
      <w:pPr>
        <w:pStyle w:val="Heading1"/>
        <w:rPr>
          <w:lang w:val="en-ZA"/>
        </w:rPr>
      </w:pPr>
      <w:r>
        <w:rPr>
          <w:lang w:val="en-ZA"/>
        </w:rPr>
        <w:t>A structure for the talk</w:t>
      </w:r>
    </w:p>
    <w:p w14:paraId="1F5FCF47" w14:textId="7A555B0D" w:rsidR="00F23C21" w:rsidRDefault="00F23C21" w:rsidP="00F23C21">
      <w:pPr>
        <w:pStyle w:val="Heading2"/>
        <w:rPr>
          <w:lang w:val="en-ZA"/>
        </w:rPr>
      </w:pPr>
      <w:r>
        <w:rPr>
          <w:lang w:val="en-ZA"/>
        </w:rPr>
        <w:t>Introduction</w:t>
      </w:r>
    </w:p>
    <w:p w14:paraId="1E674B4B" w14:textId="116EF875" w:rsidR="00F23C21" w:rsidRDefault="00F23C21" w:rsidP="00F23C21">
      <w:pPr>
        <w:pStyle w:val="Heading3"/>
        <w:rPr>
          <w:lang w:val="en-ZA"/>
        </w:rPr>
      </w:pPr>
      <w:r>
        <w:rPr>
          <w:lang w:val="en-ZA"/>
        </w:rPr>
        <w:t>Why you</w:t>
      </w:r>
    </w:p>
    <w:p w14:paraId="7A572499" w14:textId="4D77BC13" w:rsidR="009A780B" w:rsidRPr="009A780B" w:rsidRDefault="009A780B" w:rsidP="009A780B">
      <w:pPr>
        <w:rPr>
          <w:lang w:val="en-ZA"/>
        </w:rPr>
      </w:pPr>
      <w:r>
        <w:rPr>
          <w:lang w:val="en-ZA"/>
        </w:rPr>
        <w:t xml:space="preserve">You know why you’re here. </w:t>
      </w:r>
    </w:p>
    <w:p w14:paraId="1A5EB0DF" w14:textId="43FAB601" w:rsidR="00F23C21" w:rsidRDefault="00F23C21" w:rsidP="00F23C21">
      <w:pPr>
        <w:pStyle w:val="Heading3"/>
        <w:rPr>
          <w:lang w:val="en-ZA"/>
        </w:rPr>
      </w:pPr>
      <w:r>
        <w:rPr>
          <w:lang w:val="en-ZA"/>
        </w:rPr>
        <w:t>Why me</w:t>
      </w:r>
    </w:p>
    <w:p w14:paraId="434AF759" w14:textId="37008C92" w:rsidR="009A780B" w:rsidRPr="009A780B" w:rsidRDefault="009A780B" w:rsidP="009A780B">
      <w:pPr>
        <w:rPr>
          <w:lang w:val="en-ZA"/>
        </w:rPr>
      </w:pPr>
      <w:r>
        <w:rPr>
          <w:lang w:val="en-ZA"/>
        </w:rPr>
        <w:t>I wrote a book! And I got a publisher.</w:t>
      </w:r>
    </w:p>
    <w:p w14:paraId="1E01CE34" w14:textId="1649D953" w:rsidR="00F23C21" w:rsidRDefault="00F23C21" w:rsidP="00F23C21">
      <w:pPr>
        <w:pStyle w:val="Heading3"/>
        <w:rPr>
          <w:lang w:val="en-ZA"/>
        </w:rPr>
      </w:pPr>
      <w:r>
        <w:rPr>
          <w:lang w:val="en-ZA"/>
        </w:rPr>
        <w:t>Why now</w:t>
      </w:r>
    </w:p>
    <w:p w14:paraId="2851D180" w14:textId="0F146BA6" w:rsidR="009A780B" w:rsidRPr="009A780B" w:rsidRDefault="009A780B" w:rsidP="009A780B">
      <w:pPr>
        <w:rPr>
          <w:lang w:val="en-ZA"/>
        </w:rPr>
      </w:pPr>
      <w:r>
        <w:rPr>
          <w:lang w:val="en-ZA"/>
        </w:rPr>
        <w:t>AI is trying to tell you there’s no point in you doing anything.</w:t>
      </w:r>
    </w:p>
    <w:p w14:paraId="1E5ABF9D" w14:textId="758F4A19" w:rsidR="00F23C21" w:rsidRDefault="00F23C21" w:rsidP="00F23C21">
      <w:pPr>
        <w:pStyle w:val="Heading3"/>
        <w:rPr>
          <w:lang w:val="en-ZA"/>
        </w:rPr>
      </w:pPr>
      <w:r>
        <w:rPr>
          <w:lang w:val="en-ZA"/>
        </w:rPr>
        <w:t>Why this</w:t>
      </w:r>
    </w:p>
    <w:p w14:paraId="4C1D03A5" w14:textId="29F09315" w:rsidR="009A780B" w:rsidRPr="009A780B" w:rsidRDefault="002E6B48" w:rsidP="009A780B">
      <w:pPr>
        <w:rPr>
          <w:lang w:val="en-ZA"/>
        </w:rPr>
      </w:pPr>
      <w:r>
        <w:rPr>
          <w:lang w:val="en-ZA"/>
        </w:rPr>
        <w:t>This is what I’ve just realised. And I need to tell someone.</w:t>
      </w:r>
    </w:p>
    <w:p w14:paraId="35E46AB9" w14:textId="65D7415D" w:rsidR="00F23C21" w:rsidRDefault="00F23C21" w:rsidP="00F23C21">
      <w:pPr>
        <w:pStyle w:val="Heading2"/>
      </w:pPr>
      <w:r w:rsidRPr="00F23C21">
        <w:lastRenderedPageBreak/>
        <w:t>The biscuit tin and the biscuit</w:t>
      </w:r>
    </w:p>
    <w:p w14:paraId="4E6FB164" w14:textId="1AD54D83" w:rsidR="00696E00" w:rsidRDefault="00696E00" w:rsidP="00696E00">
      <w:r>
        <w:t xml:space="preserve">I wrote a book about project management </w:t>
      </w:r>
      <w:proofErr w:type="gramStart"/>
      <w:r>
        <w:t>-  because</w:t>
      </w:r>
      <w:proofErr w:type="gramEnd"/>
      <w:r>
        <w:t xml:space="preserve"> that’s something I’d been doing for the last fifteen years.</w:t>
      </w:r>
    </w:p>
    <w:p w14:paraId="434E165D" w14:textId="60B27593" w:rsidR="00696E00" w:rsidRPr="00696E00" w:rsidRDefault="00696E00" w:rsidP="00696E00">
      <w:r>
        <w:t>And because of that, I started to realise that one of the big problems that people have when they’re trying to do projects</w:t>
      </w:r>
      <w:r w:rsidR="00EA608A">
        <w:t>.</w:t>
      </w:r>
    </w:p>
    <w:p w14:paraId="7FA77139" w14:textId="338555CF" w:rsidR="00F23C21" w:rsidRDefault="00F23C21" w:rsidP="00F23C21">
      <w:pPr>
        <w:pStyle w:val="Heading2"/>
      </w:pPr>
      <w:r>
        <w:t>Emotional work</w:t>
      </w:r>
    </w:p>
    <w:p w14:paraId="5ADE85BA" w14:textId="2605E39B" w:rsidR="00F23C21" w:rsidRDefault="00F23C21" w:rsidP="00F23C21">
      <w:r>
        <w:t>Anger</w:t>
      </w:r>
    </w:p>
    <w:p w14:paraId="60E93328" w14:textId="46E0D820" w:rsidR="00F23C21" w:rsidRDefault="00F23C21" w:rsidP="00F23C21">
      <w:r>
        <w:t>Fear</w:t>
      </w:r>
    </w:p>
    <w:p w14:paraId="5BC53E63" w14:textId="384EF62C" w:rsidR="00F23C21" w:rsidRDefault="00F23C21" w:rsidP="00F23C21">
      <w:r>
        <w:t>Surprise</w:t>
      </w:r>
    </w:p>
    <w:p w14:paraId="6020FD81" w14:textId="3E3DBC8C" w:rsidR="00F23C21" w:rsidRDefault="00F23C21" w:rsidP="00F23C21">
      <w:r>
        <w:t>Disgust</w:t>
      </w:r>
    </w:p>
    <w:p w14:paraId="2EE40A98" w14:textId="67217EC2" w:rsidR="00F23C21" w:rsidRDefault="00F23C21" w:rsidP="00F23C21">
      <w:r>
        <w:t>Happiness</w:t>
      </w:r>
    </w:p>
    <w:p w14:paraId="776223A9" w14:textId="282AA63F" w:rsidR="009A780B" w:rsidRDefault="00F23C21" w:rsidP="009A780B">
      <w:r>
        <w:t>Sadness</w:t>
      </w:r>
    </w:p>
    <w:p w14:paraId="1BECC6EF" w14:textId="2F7C5924" w:rsidR="009A780B" w:rsidRPr="00F23C21" w:rsidRDefault="009A780B" w:rsidP="009A780B">
      <w:r>
        <w:t>What other emotions? Shame, embarrassment, guilt – any positive ones? Pride? Satisfaction?</w:t>
      </w:r>
    </w:p>
    <w:p w14:paraId="4C77A692" w14:textId="34418A27" w:rsidR="00F23C21" w:rsidRDefault="00F23C21" w:rsidP="00F23C21">
      <w:pPr>
        <w:pStyle w:val="Heading2"/>
      </w:pPr>
      <w:r>
        <w:t>The heroes Journey and Abandoned Quests</w:t>
      </w:r>
    </w:p>
    <w:p w14:paraId="47AC1D42" w14:textId="4181C2F4" w:rsidR="00F23C21" w:rsidRDefault="00F23C21" w:rsidP="00F23C21">
      <w:r>
        <w:t>Why do we abandon quests</w:t>
      </w:r>
      <w:r w:rsidR="00696E00">
        <w:t>?</w:t>
      </w:r>
    </w:p>
    <w:p w14:paraId="1E9B86C0" w14:textId="77777777" w:rsidR="009A780B" w:rsidRDefault="009A780B" w:rsidP="00F23C21"/>
    <w:p w14:paraId="779C316B" w14:textId="7B8357B6" w:rsidR="009A780B" w:rsidRDefault="009A780B" w:rsidP="00F23C21">
      <w:r>
        <w:t>We don’t expect the emotions that come from doing things. We don’t expect the texture of real quests.</w:t>
      </w:r>
    </w:p>
    <w:p w14:paraId="4D1D7B02" w14:textId="71C6EB89" w:rsidR="00696E00" w:rsidRDefault="00696E00" w:rsidP="00F23C21">
      <w:r>
        <w:t>Why does it feel so bad to pick up an abandoned quest?</w:t>
      </w:r>
    </w:p>
    <w:p w14:paraId="3C714053" w14:textId="01497E6A" w:rsidR="0046171F" w:rsidRPr="00F23C21" w:rsidRDefault="0046171F" w:rsidP="0046171F">
      <w:pPr>
        <w:pStyle w:val="Heading2"/>
      </w:pPr>
      <w:r>
        <w:t>Agreed activity</w:t>
      </w:r>
    </w:p>
    <w:p w14:paraId="1765F4AD" w14:textId="718ECF11" w:rsidR="00F23C21" w:rsidRDefault="00F23C21" w:rsidP="0046171F">
      <w:pPr>
        <w:pStyle w:val="Heading2"/>
      </w:pPr>
      <w:r w:rsidRPr="0046171F">
        <w:t>Monkey</w:t>
      </w:r>
      <w:r>
        <w:t xml:space="preserve"> Mind</w:t>
      </w:r>
    </w:p>
    <w:p w14:paraId="5C6D20D4" w14:textId="741369BD" w:rsidR="00696E00" w:rsidRPr="00696E00" w:rsidRDefault="00696E00" w:rsidP="00696E00">
      <w:r>
        <w:t>This is the difference between the biscuit tin and the biscuit.</w:t>
      </w:r>
    </w:p>
    <w:p w14:paraId="25C5C628" w14:textId="04F0AE08" w:rsidR="00F23C21" w:rsidRDefault="00F23C21" w:rsidP="00F23C21">
      <w:pPr>
        <w:pStyle w:val="Heading3"/>
      </w:pPr>
      <w:r>
        <w:t>Know your own power</w:t>
      </w:r>
    </w:p>
    <w:p w14:paraId="4CEEDEBE" w14:textId="7A4B4D4B" w:rsidR="009A780B" w:rsidRPr="009A780B" w:rsidRDefault="009A780B" w:rsidP="009A780B">
      <w:r>
        <w:t>And because of that that – I had a realisation</w:t>
      </w:r>
    </w:p>
    <w:p w14:paraId="796A75A7" w14:textId="306114C1" w:rsidR="00F23C21" w:rsidRDefault="00F23C21" w:rsidP="00F23C21">
      <w:pPr>
        <w:pStyle w:val="Heading2"/>
      </w:pPr>
      <w:r>
        <w:t>Second Circle</w:t>
      </w:r>
    </w:p>
    <w:p w14:paraId="186094A7" w14:textId="4D1C222D" w:rsidR="009A780B" w:rsidRDefault="009A780B" w:rsidP="009A780B">
      <w:r>
        <w:t>Remain on good terms with what comes – Zen in the Art of Archery.</w:t>
      </w:r>
    </w:p>
    <w:p w14:paraId="09A7D975" w14:textId="284483C8" w:rsidR="009A780B" w:rsidRDefault="009A780B" w:rsidP="009A780B">
      <w:r>
        <w:t>But…</w:t>
      </w:r>
    </w:p>
    <w:p w14:paraId="14E4E0FA" w14:textId="3BDA3BD8" w:rsidR="002E6B48" w:rsidRDefault="002E6B48" w:rsidP="009A780B">
      <w:r>
        <w:lastRenderedPageBreak/>
        <w:t xml:space="preserve">Look at all that great creative advice, </w:t>
      </w:r>
      <w:proofErr w:type="gramStart"/>
      <w:r>
        <w:t>Becoming</w:t>
      </w:r>
      <w:proofErr w:type="gramEnd"/>
      <w:r>
        <w:t xml:space="preserve"> a writer, writing down the bones the artists way – it’s all great advice, but…</w:t>
      </w:r>
    </w:p>
    <w:p w14:paraId="505BC347" w14:textId="1488ABE1" w:rsidR="002E6B48" w:rsidRDefault="002E6B48" w:rsidP="009A780B">
      <w:r>
        <w:t>Somehow, sometimes you have to get into second circle – this is “Showing up.”</w:t>
      </w:r>
    </w:p>
    <w:p w14:paraId="7C9A2C88" w14:textId="3739BA1E" w:rsidR="002E6B48" w:rsidRPr="009A780B" w:rsidRDefault="002E6B48" w:rsidP="009A780B">
      <w:r>
        <w:t>And somehow, sometimes, you have to say Fuck it!</w:t>
      </w:r>
    </w:p>
    <w:p w14:paraId="63D8B067" w14:textId="561163CC" w:rsidR="00F23C21" w:rsidRDefault="00F23C21" w:rsidP="00696E00">
      <w:pPr>
        <w:pStyle w:val="Heading2"/>
      </w:pPr>
      <w:r>
        <w:t>Hesitation, Frustration, Impatience, FUCK IT!</w:t>
      </w:r>
    </w:p>
    <w:p w14:paraId="12B5BD23" w14:textId="7E3CA9B2" w:rsidR="0046171F" w:rsidRPr="0046171F" w:rsidRDefault="0046171F" w:rsidP="0046171F">
      <w:r>
        <w:t xml:space="preserve">Sooner or later, someone has to </w:t>
      </w:r>
      <w:proofErr w:type="gramStart"/>
      <w:r>
        <w:t>say</w:t>
      </w:r>
      <w:proofErr w:type="gramEnd"/>
      <w:r>
        <w:t xml:space="preserve"> “Fuck it!”</w:t>
      </w:r>
    </w:p>
    <w:p w14:paraId="46EA2481" w14:textId="59A58B08" w:rsidR="00F23C21" w:rsidRDefault="00F23C21" w:rsidP="00696E00">
      <w:pPr>
        <w:pStyle w:val="Heading2"/>
      </w:pPr>
      <w:r>
        <w:t>Organised Hecklin</w:t>
      </w:r>
      <w:r w:rsidR="0046171F">
        <w:t>g</w:t>
      </w:r>
    </w:p>
    <w:p w14:paraId="4F7E895B" w14:textId="5EF41D32" w:rsidR="0046171F" w:rsidRDefault="0046171F" w:rsidP="0046171F">
      <w:r>
        <w:t>You’re shit</w:t>
      </w:r>
    </w:p>
    <w:p w14:paraId="62C81BAF" w14:textId="6A4D7A2B" w:rsidR="0046171F" w:rsidRDefault="0046171F" w:rsidP="0046171F">
      <w:r>
        <w:t>This is shit</w:t>
      </w:r>
    </w:p>
    <w:p w14:paraId="0353CE0E" w14:textId="430D8E57" w:rsidR="0046171F" w:rsidRDefault="0046171F" w:rsidP="0046171F">
      <w:r>
        <w:t>I thought there’d be more jokes</w:t>
      </w:r>
    </w:p>
    <w:p w14:paraId="61F19BC5" w14:textId="18FD0454" w:rsidR="0046171F" w:rsidRDefault="0046171F" w:rsidP="0046171F">
      <w:r>
        <w:t>You’re fat</w:t>
      </w:r>
    </w:p>
    <w:p w14:paraId="1B4A7126" w14:textId="65833774" w:rsidR="0046171F" w:rsidRDefault="0046171F" w:rsidP="0046171F">
      <w:r>
        <w:t>You got a publisher for your boring business book, big fucking whoop.</w:t>
      </w:r>
    </w:p>
    <w:p w14:paraId="5A73D8BC" w14:textId="45BE6275" w:rsidR="0046171F" w:rsidRPr="0046171F" w:rsidRDefault="0046171F" w:rsidP="0046171F">
      <w:r>
        <w:t>Why aren’t there any biscuits?</w:t>
      </w:r>
    </w:p>
    <w:p w14:paraId="333EA6A8" w14:textId="3C76B095" w:rsidR="00F23C21" w:rsidRPr="00F23C21" w:rsidRDefault="00F23C21" w:rsidP="00F23C21"/>
    <w:sectPr w:rsidR="00F23C21" w:rsidRPr="00F23C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w Brown" w:date="2025-04-19T06:39:00Z" w:initials="AB">
    <w:p w14:paraId="6EFAF66C" w14:textId="77777777" w:rsidR="00FC7C94" w:rsidRDefault="00FC7C94">
      <w:pPr>
        <w:pStyle w:val="CommentText"/>
      </w:pPr>
      <w:r>
        <w:rPr>
          <w:rStyle w:val="CommentReference"/>
        </w:rPr>
        <w:annotationRef/>
      </w:r>
      <w:r>
        <w:t>Good opening</w:t>
      </w:r>
    </w:p>
  </w:comment>
  <w:comment w:id="4" w:author="Andrew Brown" w:date="2025-04-19T06:41:00Z" w:initials="AB">
    <w:p w14:paraId="27C7AE57" w14:textId="77777777" w:rsidR="00FC7C94" w:rsidRDefault="00FC7C94">
      <w:pPr>
        <w:pStyle w:val="CommentText"/>
      </w:pPr>
      <w:r>
        <w:rPr>
          <w:rStyle w:val="CommentReference"/>
        </w:rPr>
        <w:annotationRef/>
      </w:r>
      <w:r>
        <w:t>A possible run-on joke here may be to add that this was the non-government sanctioned sex actually involving another person. The non-government sanctioned sex involving (Playboy or easily recognised men’s magazine) started much younger.</w:t>
      </w:r>
    </w:p>
    <w:p w14:paraId="32780776" w14:textId="77777777" w:rsidR="00FC7C94" w:rsidRDefault="00FC7C94">
      <w:pPr>
        <w:pStyle w:val="CommentText"/>
      </w:pPr>
    </w:p>
    <w:p w14:paraId="41C31B20" w14:textId="77777777" w:rsidR="00FC7C94" w:rsidRDefault="00FC7C94">
      <w:pPr>
        <w:pStyle w:val="CommentText"/>
      </w:pPr>
      <w:r>
        <w:t>At the risk of diverting off your main topic, you can complain about how the young of today have it too easy – porn is only a mouse click away… They never had to do what we needed to do…</w:t>
      </w:r>
    </w:p>
  </w:comment>
  <w:comment w:id="5" w:author="Mark Stringer" w:date="2025-04-22T14:07:00Z" w:initials="MS">
    <w:p w14:paraId="74F46B9F" w14:textId="77777777" w:rsidR="0012072C" w:rsidRDefault="0012072C" w:rsidP="0012072C">
      <w:pPr>
        <w:pStyle w:val="CommentText"/>
      </w:pPr>
      <w:r>
        <w:rPr>
          <w:rStyle w:val="CommentReference"/>
        </w:rPr>
        <w:annotationRef/>
      </w:r>
      <w:r>
        <w:t>Maybe a follow on joke.</w:t>
      </w:r>
    </w:p>
  </w:comment>
  <w:comment w:id="8" w:author="Andrew Brown" w:date="2025-04-18T22:00:00Z" w:initials="AB">
    <w:p w14:paraId="07140A37" w14:textId="77777777" w:rsidR="00B3344C" w:rsidRDefault="00B3344C">
      <w:pPr>
        <w:pStyle w:val="CommentText"/>
      </w:pPr>
      <w:r>
        <w:rPr>
          <w:rStyle w:val="CommentReference"/>
        </w:rPr>
        <w:annotationRef/>
      </w:r>
      <w:r>
        <w:t>Audience will probably react to this.</w:t>
      </w:r>
    </w:p>
    <w:p w14:paraId="26D88200" w14:textId="77777777" w:rsidR="00B3344C" w:rsidRDefault="00B3344C">
      <w:pPr>
        <w:pStyle w:val="CommentText"/>
      </w:pPr>
      <w:r>
        <w:t>How might you respond?</w:t>
      </w:r>
    </w:p>
  </w:comment>
  <w:comment w:id="9" w:author="Mark Stringer" w:date="2025-04-22T06:14:00Z" w:initials="MS">
    <w:p w14:paraId="5AFFFF4F" w14:textId="77777777" w:rsidR="003E4F05" w:rsidRDefault="003E4F05" w:rsidP="003E4F05">
      <w:pPr>
        <w:pStyle w:val="CommentText"/>
      </w:pPr>
      <w:r>
        <w:rPr>
          <w:rStyle w:val="CommentReference"/>
        </w:rPr>
        <w:annotationRef/>
      </w:r>
      <w:r>
        <w:t>I don’t know! I could make a thing out of expecting cheers.</w:t>
      </w:r>
    </w:p>
  </w:comment>
  <w:comment w:id="10" w:author="Mark Stringer" w:date="2025-04-22T14:07:00Z" w:initials="MS">
    <w:p w14:paraId="29F25437" w14:textId="77777777" w:rsidR="0012072C" w:rsidRDefault="0012072C" w:rsidP="0012072C">
      <w:pPr>
        <w:pStyle w:val="CommentText"/>
      </w:pPr>
      <w:r>
        <w:rPr>
          <w:rStyle w:val="CommentReference"/>
        </w:rPr>
        <w:annotationRef/>
      </w:r>
      <w:r>
        <w:t>Make a thing of it if you don’t get cheers.</w:t>
      </w:r>
    </w:p>
  </w:comment>
  <w:comment w:id="11" w:author="Mark Stringer" w:date="2025-04-22T14:08:00Z" w:initials="MS">
    <w:p w14:paraId="509585A4" w14:textId="77777777" w:rsidR="0012072C" w:rsidRDefault="0012072C" w:rsidP="0012072C">
      <w:pPr>
        <w:pStyle w:val="CommentText"/>
      </w:pPr>
      <w:r>
        <w:rPr>
          <w:rStyle w:val="CommentReference"/>
        </w:rPr>
        <w:annotationRef/>
      </w:r>
      <w:r>
        <w:t>Joke about profits / tax.</w:t>
      </w:r>
    </w:p>
  </w:comment>
  <w:comment w:id="16" w:author="Andrew Brown" w:date="2025-04-20T21:26:00Z" w:initials="AB">
    <w:p w14:paraId="40AE9AAF" w14:textId="77777777" w:rsidR="00905DC7" w:rsidRDefault="00905DC7">
      <w:pPr>
        <w:pStyle w:val="CommentText"/>
      </w:pPr>
      <w:r>
        <w:rPr>
          <w:rStyle w:val="CommentReference"/>
        </w:rPr>
        <w:annotationRef/>
      </w:r>
      <w:r w:rsidRPr="002D07A0">
        <w:rPr>
          <w:lang w:val="en-ZA"/>
        </w:rPr>
        <w:t>different stuff</w:t>
      </w:r>
      <w:r>
        <w:rPr>
          <w:lang w:val="en-ZA"/>
        </w:rPr>
        <w:t>… A bit like the difference between real sex and government sanctioned sex…</w:t>
      </w:r>
    </w:p>
  </w:comment>
  <w:comment w:id="17" w:author="Mark Stringer" w:date="2025-04-22T14:08:00Z" w:initials="MS">
    <w:p w14:paraId="0570FDED" w14:textId="77777777" w:rsidR="0012072C" w:rsidRDefault="0012072C" w:rsidP="0012072C">
      <w:pPr>
        <w:pStyle w:val="CommentText"/>
      </w:pPr>
      <w:r>
        <w:rPr>
          <w:rStyle w:val="CommentReference"/>
        </w:rPr>
        <w:annotationRef/>
      </w:r>
      <w:r>
        <w:t>Having real sex vs masturbating.</w:t>
      </w:r>
    </w:p>
  </w:comment>
  <w:comment w:id="18" w:author="Mark Stringer" w:date="2025-04-22T14:10:00Z" w:initials="MS">
    <w:p w14:paraId="5ACA121C" w14:textId="77777777" w:rsidR="0012072C" w:rsidRDefault="0012072C" w:rsidP="0012072C">
      <w:pPr>
        <w:pStyle w:val="CommentText"/>
      </w:pPr>
      <w:r>
        <w:rPr>
          <w:rStyle w:val="CommentReference"/>
        </w:rPr>
        <w:annotationRef/>
      </w:r>
      <w:r>
        <w:t>Mrs Phillips</w:t>
      </w:r>
    </w:p>
  </w:comment>
  <w:comment w:id="19" w:author="Andrew Brown" w:date="2025-04-20T21:27:00Z" w:initials="AB">
    <w:p w14:paraId="622BD264" w14:textId="77777777" w:rsidR="00905DC7" w:rsidRDefault="00905DC7">
      <w:pPr>
        <w:pStyle w:val="CommentText"/>
      </w:pPr>
      <w:r>
        <w:rPr>
          <w:rStyle w:val="CommentReference"/>
        </w:rPr>
        <w:annotationRef/>
      </w:r>
      <w:r>
        <w:t>Do you have any observations about baking that have gone horribly wrong for you?</w:t>
      </w:r>
    </w:p>
  </w:comment>
  <w:comment w:id="20" w:author="Mark Stringer" w:date="2025-04-22T14:13:00Z" w:initials="MS">
    <w:p w14:paraId="46333F56" w14:textId="77777777" w:rsidR="0012072C" w:rsidRDefault="0012072C" w:rsidP="0012072C">
      <w:pPr>
        <w:pStyle w:val="CommentText"/>
      </w:pPr>
      <w:r>
        <w:rPr>
          <w:rStyle w:val="CommentReference"/>
        </w:rPr>
        <w:annotationRef/>
      </w:r>
      <w:r>
        <w:t>Nailed it - drama from nothing in the great British Bake Off</w:t>
      </w:r>
    </w:p>
  </w:comment>
  <w:comment w:id="22" w:author="Andrew Brown" w:date="2025-04-18T22:02:00Z" w:initials="AB">
    <w:p w14:paraId="09C1C8CB" w14:textId="77777777" w:rsidR="00B3344C" w:rsidRDefault="00B3344C">
      <w:pPr>
        <w:pStyle w:val="CommentText"/>
      </w:pPr>
      <w:r>
        <w:rPr>
          <w:rStyle w:val="CommentReference"/>
        </w:rPr>
        <w:annotationRef/>
      </w:r>
      <w:r>
        <w:t xml:space="preserve">Perhaps you could be ready with some run on jokes here, about attempting to surreptitiously trying to get some of your son’s DNA, and the near misses involved. </w:t>
      </w:r>
    </w:p>
  </w:comment>
  <w:comment w:id="23" w:author="Mark Stringer" w:date="2025-04-22T14:14:00Z" w:initials="MS">
    <w:p w14:paraId="6A40D84E" w14:textId="77777777" w:rsidR="0012072C" w:rsidRDefault="0012072C" w:rsidP="0012072C">
      <w:pPr>
        <w:pStyle w:val="CommentText"/>
      </w:pPr>
      <w:r>
        <w:rPr>
          <w:rStyle w:val="CommentReference"/>
        </w:rPr>
        <w:annotationRef/>
      </w:r>
      <w:r>
        <w:t>Yes, how would you do that? He’s a ginger.</w:t>
      </w:r>
    </w:p>
  </w:comment>
  <w:comment w:id="25" w:author="Andrew Brown" w:date="2025-04-21T17:11:00Z" w:initials="AB">
    <w:p w14:paraId="550815F1" w14:textId="77777777" w:rsidR="00D66AFF" w:rsidRDefault="00D66AFF">
      <w:pPr>
        <w:pStyle w:val="CommentText"/>
      </w:pPr>
      <w:r>
        <w:rPr>
          <w:rStyle w:val="CommentReference"/>
        </w:rPr>
        <w:annotationRef/>
      </w:r>
      <w:r>
        <w:t>Do you have an amusing example from your experience?</w:t>
      </w:r>
    </w:p>
    <w:p w14:paraId="323EB35D" w14:textId="77777777" w:rsidR="00D66AFF" w:rsidRDefault="00D66AFF">
      <w:pPr>
        <w:pStyle w:val="CommentText"/>
      </w:pPr>
      <w:r>
        <w:t>Mine would be the guy playing squash with his left hand and drinking beer with his right hand.</w:t>
      </w:r>
    </w:p>
  </w:comment>
  <w:comment w:id="26" w:author="Mark Stringer" w:date="2025-04-22T06:15:00Z" w:initials="MS">
    <w:p w14:paraId="2A73D772" w14:textId="77777777" w:rsidR="00544C2E" w:rsidRDefault="00544C2E" w:rsidP="00544C2E">
      <w:pPr>
        <w:pStyle w:val="CommentText"/>
      </w:pPr>
      <w:r>
        <w:rPr>
          <w:rStyle w:val="CommentReference"/>
        </w:rPr>
        <w:annotationRef/>
      </w:r>
      <w:r>
        <w:t xml:space="preserve">Yes, from dancing. </w:t>
      </w:r>
    </w:p>
  </w:comment>
  <w:comment w:id="27" w:author="Mark Stringer" w:date="2025-04-22T06:33:00Z" w:initials="MS">
    <w:p w14:paraId="391CF007" w14:textId="77777777" w:rsidR="003226AD" w:rsidRDefault="003226AD" w:rsidP="003226AD">
      <w:pPr>
        <w:pStyle w:val="CommentText"/>
      </w:pPr>
      <w:r>
        <w:rPr>
          <w:rStyle w:val="CommentReference"/>
        </w:rPr>
        <w:annotationRef/>
      </w:r>
      <w:r>
        <w:t>They say “dance like no one’s watching.” but for some people this is terrible advice, for me, it should be dance WHEN no one is watching...</w:t>
      </w:r>
    </w:p>
  </w:comment>
  <w:comment w:id="28" w:author="Mark Stringer" w:date="2025-04-22T14:15:00Z" w:initials="MS">
    <w:p w14:paraId="26311E8D" w14:textId="77777777" w:rsidR="0012072C" w:rsidRDefault="0012072C" w:rsidP="0012072C">
      <w:pPr>
        <w:pStyle w:val="CommentText"/>
      </w:pPr>
      <w:r>
        <w:rPr>
          <w:rStyle w:val="CommentReference"/>
        </w:rPr>
        <w:annotationRef/>
      </w:r>
      <w:r>
        <w:t>Failures and things going wrong - ask the audience.</w:t>
      </w:r>
    </w:p>
  </w:comment>
  <w:comment w:id="31" w:author="Andrew Brown" w:date="2025-04-18T22:06:00Z" w:initials="AB">
    <w:p w14:paraId="20FE8FE7" w14:textId="77777777" w:rsidR="00B3344C" w:rsidRDefault="00B3344C">
      <w:pPr>
        <w:pStyle w:val="CommentText"/>
      </w:pPr>
      <w:r>
        <w:rPr>
          <w:rStyle w:val="CommentReference"/>
        </w:rPr>
        <w:annotationRef/>
      </w:r>
      <w:r>
        <w:t>Maybe if this gets a laugh, you can be ready with a joke about finding in a drawer some old discarded leaflets about orphanages for ginger children abandoned by their parents.</w:t>
      </w:r>
    </w:p>
  </w:comment>
  <w:comment w:id="32" w:author="Mark Stringer" w:date="2025-04-22T06:34:00Z" w:initials="MS">
    <w:p w14:paraId="60E3619D" w14:textId="77777777" w:rsidR="003226AD" w:rsidRDefault="003226AD" w:rsidP="003226AD">
      <w:pPr>
        <w:pStyle w:val="CommentText"/>
      </w:pPr>
      <w:r>
        <w:rPr>
          <w:rStyle w:val="CommentReference"/>
        </w:rPr>
        <w:annotationRef/>
      </w:r>
      <w:r>
        <w:t>I came back the same hospital 13 years later for an appendectomy and the same nurses said “We don’t like gingers, they bleed.” That’s a weird reason not to like patients.</w:t>
      </w:r>
    </w:p>
  </w:comment>
  <w:comment w:id="35" w:author="Andrew Brown" w:date="2025-04-18T22:10:00Z" w:initials="AB">
    <w:p w14:paraId="698DA8A6" w14:textId="77777777" w:rsidR="00EE73FC" w:rsidRDefault="00EE73FC">
      <w:pPr>
        <w:pStyle w:val="CommentText"/>
      </w:pPr>
      <w:r>
        <w:rPr>
          <w:rStyle w:val="CommentReference"/>
        </w:rPr>
        <w:annotationRef/>
      </w:r>
      <w:r>
        <w:t>Good</w:t>
      </w:r>
    </w:p>
    <w:p w14:paraId="7A8BE20F" w14:textId="77777777" w:rsidR="00EE7DC9" w:rsidRDefault="00EE7DC9">
      <w:pPr>
        <w:pStyle w:val="CommentText"/>
      </w:pPr>
      <w:r>
        <w:t>Possible run on would be that your loved one is coming back</w:t>
      </w:r>
    </w:p>
  </w:comment>
  <w:comment w:id="36" w:author="Mark Stringer" w:date="2025-04-22T14:16:00Z" w:initials="MS">
    <w:p w14:paraId="636C6005" w14:textId="77777777" w:rsidR="0012072C" w:rsidRDefault="0012072C" w:rsidP="0012072C">
      <w:pPr>
        <w:pStyle w:val="CommentText"/>
      </w:pPr>
      <w:r>
        <w:rPr>
          <w:rStyle w:val="CommentReference"/>
        </w:rPr>
        <w:annotationRef/>
      </w:r>
      <w:r>
        <w:t>Ask the audience</w:t>
      </w:r>
    </w:p>
  </w:comment>
  <w:comment w:id="37" w:author="Mark Stringer" w:date="2025-04-22T14:16:00Z" w:initials="MS">
    <w:p w14:paraId="4FAC8259" w14:textId="77777777" w:rsidR="0012072C" w:rsidRDefault="0012072C" w:rsidP="0012072C">
      <w:pPr>
        <w:pStyle w:val="CommentText"/>
      </w:pPr>
      <w:r>
        <w:rPr>
          <w:rStyle w:val="CommentReference"/>
        </w:rPr>
        <w:annotationRef/>
      </w:r>
      <w:r>
        <w:t>Yes, that they’re coming back.</w:t>
      </w:r>
    </w:p>
  </w:comment>
  <w:comment w:id="41" w:author="Andrew Brown" w:date="2025-04-21T17:29:00Z" w:initials="AB">
    <w:p w14:paraId="3E511519" w14:textId="77777777" w:rsidR="00EE7DC9" w:rsidRDefault="00EE7DC9">
      <w:pPr>
        <w:pStyle w:val="CommentText"/>
      </w:pPr>
      <w:r>
        <w:rPr>
          <w:rStyle w:val="CommentReference"/>
        </w:rPr>
        <w:annotationRef/>
      </w:r>
      <w:r>
        <w:t>Any amusing examples?</w:t>
      </w:r>
    </w:p>
    <w:p w14:paraId="47A33367" w14:textId="77777777" w:rsidR="00EE7DC9" w:rsidRDefault="00EE7DC9">
      <w:pPr>
        <w:pStyle w:val="CommentText"/>
      </w:pPr>
      <w:r>
        <w:t>i.e ex-girlfriend gets speeding ticket?</w:t>
      </w:r>
    </w:p>
  </w:comment>
  <w:comment w:id="42" w:author="Mark Stringer" w:date="2025-04-22T06:17:00Z" w:initials="MS">
    <w:p w14:paraId="5AF7CFA8" w14:textId="77777777" w:rsidR="00544C2E" w:rsidRDefault="00544C2E" w:rsidP="00544C2E">
      <w:pPr>
        <w:pStyle w:val="CommentText"/>
      </w:pPr>
      <w:r>
        <w:rPr>
          <w:rStyle w:val="CommentReference"/>
        </w:rPr>
        <w:annotationRef/>
      </w:r>
      <w:r>
        <w:t>Yes, this is a good opportunity</w:t>
      </w:r>
    </w:p>
  </w:comment>
  <w:comment w:id="43" w:author="Mark Stringer" w:date="2025-04-22T06:35:00Z" w:initials="MS">
    <w:p w14:paraId="6FE646AE" w14:textId="77777777" w:rsidR="003226AD" w:rsidRDefault="003226AD" w:rsidP="003226AD">
      <w:pPr>
        <w:pStyle w:val="CommentText"/>
      </w:pPr>
      <w:r>
        <w:rPr>
          <w:rStyle w:val="CommentReference"/>
        </w:rPr>
        <w:annotationRef/>
      </w:r>
      <w:r>
        <w:t>You’re supposed to be upset when you’re plans get cancelled.</w:t>
      </w:r>
    </w:p>
  </w:comment>
  <w:comment w:id="44" w:author="Mark Stringer" w:date="2025-04-22T14:17:00Z" w:initials="MS">
    <w:p w14:paraId="70327B91" w14:textId="77777777" w:rsidR="001F20C1" w:rsidRDefault="001F20C1" w:rsidP="001F20C1">
      <w:pPr>
        <w:pStyle w:val="CommentText"/>
      </w:pPr>
      <w:r>
        <w:rPr>
          <w:rStyle w:val="CommentReference"/>
        </w:rPr>
        <w:annotationRef/>
      </w:r>
      <w:r>
        <w:t>You’re supposed to feel one way, actually you feel another.</w:t>
      </w:r>
    </w:p>
  </w:comment>
  <w:comment w:id="45" w:author="Andrew Brown" w:date="2025-04-18T22:12:00Z" w:initials="AB">
    <w:p w14:paraId="3DAC0793" w14:textId="77777777" w:rsidR="00EE73FC" w:rsidRDefault="00EE73FC">
      <w:pPr>
        <w:pStyle w:val="CommentText"/>
      </w:pPr>
      <w:r>
        <w:rPr>
          <w:rStyle w:val="CommentReference"/>
        </w:rPr>
        <w:annotationRef/>
      </w:r>
      <w:r>
        <w:t>Possible joke here:</w:t>
      </w:r>
      <w:r>
        <w:br/>
        <w:t>Try telling that to…</w:t>
      </w:r>
    </w:p>
    <w:p w14:paraId="0BAB6C9F" w14:textId="77777777" w:rsidR="00EE73FC" w:rsidRDefault="00EE73FC">
      <w:pPr>
        <w:pStyle w:val="CommentText"/>
      </w:pPr>
      <w:r>
        <w:t>Hanibal Lecter</w:t>
      </w:r>
    </w:p>
    <w:p w14:paraId="4A72B78C" w14:textId="77777777" w:rsidR="00EE73FC" w:rsidRDefault="00EE73FC">
      <w:pPr>
        <w:pStyle w:val="CommentText"/>
      </w:pPr>
      <w:r>
        <w:t>Myra Hindley</w:t>
      </w:r>
    </w:p>
    <w:p w14:paraId="2DF86102" w14:textId="77777777" w:rsidR="00EE73FC" w:rsidRDefault="00EE73FC">
      <w:pPr>
        <w:pStyle w:val="CommentText"/>
      </w:pPr>
      <w:r>
        <w:t>…</w:t>
      </w:r>
    </w:p>
  </w:comment>
  <w:comment w:id="46" w:author="Mark Stringer" w:date="2025-04-22T14:18:00Z" w:initials="MS">
    <w:p w14:paraId="2CAE59D4" w14:textId="77777777" w:rsidR="001F20C1" w:rsidRDefault="001F20C1" w:rsidP="001F20C1">
      <w:pPr>
        <w:pStyle w:val="CommentText"/>
      </w:pPr>
      <w:r>
        <w:rPr>
          <w:rStyle w:val="CommentReference"/>
        </w:rPr>
        <w:annotationRef/>
      </w:r>
      <w:r>
        <w:t xml:space="preserve">How does it apply to psychopaths? Is there a down side to being a psychopath? </w:t>
      </w:r>
    </w:p>
  </w:comment>
  <w:comment w:id="47" w:author="Mark Stringer" w:date="2025-04-22T14:22:00Z" w:initials="MS">
    <w:p w14:paraId="37B8D429" w14:textId="77777777" w:rsidR="001F20C1" w:rsidRDefault="001F20C1" w:rsidP="001F20C1">
      <w:pPr>
        <w:pStyle w:val="CommentText"/>
      </w:pPr>
      <w:r>
        <w:rPr>
          <w:rStyle w:val="CommentReference"/>
        </w:rPr>
        <w:annotationRef/>
      </w:r>
      <w:r>
        <w:t>Why do we feel bad? Why are we inhibited.</w:t>
      </w:r>
    </w:p>
  </w:comment>
  <w:comment w:id="48" w:author="Andrew Brown" w:date="2025-04-21T17:31:00Z" w:initials="AB">
    <w:p w14:paraId="2320BB13" w14:textId="77777777" w:rsidR="00EE7DC9" w:rsidRDefault="00EE7DC9">
      <w:pPr>
        <w:pStyle w:val="CommentText"/>
        <w:rPr>
          <w:u w:val="single"/>
          <w:lang w:val="en-ZA"/>
        </w:rPr>
      </w:pPr>
      <w:r>
        <w:rPr>
          <w:rStyle w:val="CommentReference"/>
        </w:rPr>
        <w:annotationRef/>
      </w:r>
      <w:r>
        <w:t xml:space="preserve">… </w:t>
      </w:r>
      <w:r>
        <w:rPr>
          <w:b/>
          <w:bCs/>
          <w:i/>
          <w:iCs/>
          <w:u w:val="single"/>
          <w:lang w:val="en-ZA"/>
        </w:rPr>
        <w:t>supposed</w:t>
      </w:r>
      <w:r>
        <w:rPr>
          <w:u w:val="single"/>
          <w:lang w:val="en-ZA"/>
        </w:rPr>
        <w:t xml:space="preserve"> to feel certain ways about certain things</w:t>
      </w:r>
    </w:p>
    <w:p w14:paraId="39B5911C" w14:textId="77777777" w:rsidR="00EE7DC9" w:rsidRDefault="00EE7DC9">
      <w:pPr>
        <w:pStyle w:val="CommentText"/>
      </w:pPr>
      <w:r>
        <w:rPr>
          <w:u w:val="single"/>
          <w:lang w:val="en-ZA"/>
        </w:rPr>
        <w:t>Mother-in law cannot come to the wedding?</w:t>
      </w:r>
    </w:p>
  </w:comment>
  <w:comment w:id="49" w:author="Mark Stringer" w:date="2025-04-22T14:24:00Z" w:initials="MS">
    <w:p w14:paraId="058CA469" w14:textId="77777777" w:rsidR="001F20C1" w:rsidRDefault="001F20C1" w:rsidP="001F20C1">
      <w:pPr>
        <w:pStyle w:val="CommentText"/>
      </w:pPr>
      <w:r>
        <w:rPr>
          <w:rStyle w:val="CommentReference"/>
        </w:rPr>
        <w:annotationRef/>
      </w:r>
      <w:r>
        <w:t>What should you feel one way about, and feel another?</w:t>
      </w:r>
    </w:p>
  </w:comment>
  <w:comment w:id="50" w:author="Andrew Brown" w:date="2025-04-18T22:13:00Z" w:initials="AB">
    <w:p w14:paraId="3882474C" w14:textId="77777777" w:rsidR="00EE73FC" w:rsidRDefault="00EE73FC">
      <w:pPr>
        <w:pStyle w:val="CommentText"/>
      </w:pPr>
      <w:r>
        <w:rPr>
          <w:rStyle w:val="CommentReference"/>
        </w:rPr>
        <w:annotationRef/>
      </w:r>
      <w:r>
        <w:t>This is perhaps the Chariots of Fire moment</w:t>
      </w:r>
      <w:r w:rsidR="00A47FCC">
        <w:t>, after Abrahams wins the medal, and Mathew Sayed talks about it in Bounce ch 7 ‘… Why great sport</w:t>
      </w:r>
      <w:r w:rsidR="00905DC7">
        <w:t>s</w:t>
      </w:r>
      <w:r w:rsidR="00A47FCC">
        <w:t>men feel miserable after winning’</w:t>
      </w:r>
    </w:p>
  </w:comment>
  <w:comment w:id="51" w:author="Mark Stringer" w:date="2025-04-22T06:18:00Z" w:initials="MS">
    <w:p w14:paraId="78F6090B" w14:textId="77777777" w:rsidR="00544C2E" w:rsidRDefault="00544C2E" w:rsidP="00544C2E">
      <w:pPr>
        <w:pStyle w:val="CommentText"/>
      </w:pPr>
      <w:r>
        <w:rPr>
          <w:rStyle w:val="CommentReference"/>
        </w:rPr>
        <w:annotationRef/>
      </w:r>
      <w:r>
        <w:t>I wouldn’t know. I’ve never his a cricket ball, and I’ve never kicked a football in a direction I wanted it to go in.</w:t>
      </w:r>
    </w:p>
  </w:comment>
  <w:comment w:id="52" w:author="Mark Stringer" w:date="2025-04-22T06:36:00Z" w:initials="MS">
    <w:p w14:paraId="11C5F46B" w14:textId="77777777" w:rsidR="003226AD" w:rsidRDefault="003226AD" w:rsidP="003226AD">
      <w:pPr>
        <w:pStyle w:val="CommentText"/>
      </w:pPr>
      <w:r>
        <w:rPr>
          <w:rStyle w:val="CommentReference"/>
        </w:rPr>
        <w:annotationRef/>
      </w:r>
      <w:r>
        <w:t>But could I do something with the music?</w:t>
      </w:r>
    </w:p>
  </w:comment>
  <w:comment w:id="53" w:author="Mark Stringer" w:date="2025-04-22T14:24:00Z" w:initials="MS">
    <w:p w14:paraId="723E6570" w14:textId="77777777" w:rsidR="001F20C1" w:rsidRDefault="001F20C1" w:rsidP="001F20C1">
      <w:pPr>
        <w:pStyle w:val="CommentText"/>
      </w:pPr>
      <w:r>
        <w:rPr>
          <w:rStyle w:val="CommentReference"/>
        </w:rPr>
        <w:annotationRef/>
      </w:r>
      <w:r>
        <w:t>Chariots of fire music</w:t>
      </w:r>
    </w:p>
  </w:comment>
  <w:comment w:id="54" w:author="Andrew Brown" w:date="2025-04-18T22:24:00Z" w:initials="AB">
    <w:p w14:paraId="000B0879" w14:textId="77777777" w:rsidR="00A47FCC" w:rsidRDefault="00A47FCC">
      <w:pPr>
        <w:pStyle w:val="CommentText"/>
      </w:pPr>
      <w:r>
        <w:rPr>
          <w:rStyle w:val="CommentReference"/>
        </w:rPr>
        <w:annotationRef/>
      </w:r>
      <w:r>
        <w:t>Do you have any dismissive names ready for any notoriously difficult to assemble pieces?</w:t>
      </w:r>
    </w:p>
    <w:p w14:paraId="4250B2DE" w14:textId="77777777" w:rsidR="004D38FE" w:rsidRDefault="004D38FE">
      <w:pPr>
        <w:pStyle w:val="CommentText"/>
      </w:pPr>
    </w:p>
    <w:p w14:paraId="2CEACF3C" w14:textId="77777777" w:rsidR="004D38FE" w:rsidRDefault="004D38FE">
      <w:pPr>
        <w:pStyle w:val="CommentText"/>
      </w:pPr>
      <w:r>
        <w:t>Large hadron joke collider here?</w:t>
      </w:r>
    </w:p>
    <w:p w14:paraId="471CF714" w14:textId="77777777" w:rsidR="004D38FE" w:rsidRDefault="004D38FE">
      <w:pPr>
        <w:pStyle w:val="CommentText"/>
      </w:pPr>
      <w:r>
        <w:t>A flat pack love affair?</w:t>
      </w:r>
    </w:p>
    <w:p w14:paraId="3D3FA2A4" w14:textId="77777777" w:rsidR="004D38FE" w:rsidRDefault="004D38FE">
      <w:pPr>
        <w:pStyle w:val="CommentText"/>
      </w:pPr>
      <w:r>
        <w:t>Self-assembly love affair… sounds a bit sad.</w:t>
      </w:r>
    </w:p>
  </w:comment>
  <w:comment w:id="55" w:author="Mark Stringer" w:date="2025-04-22T06:19:00Z" w:initials="MS">
    <w:p w14:paraId="4D4F4864" w14:textId="77777777" w:rsidR="00544C2E" w:rsidRDefault="00544C2E" w:rsidP="00544C2E">
      <w:pPr>
        <w:pStyle w:val="CommentText"/>
      </w:pPr>
      <w:r>
        <w:rPr>
          <w:rStyle w:val="CommentReference"/>
        </w:rPr>
        <w:annotationRef/>
      </w:r>
      <w:r>
        <w:t>LOL - I like that!</w:t>
      </w:r>
    </w:p>
  </w:comment>
  <w:comment w:id="56" w:author="Mark Stringer" w:date="2025-04-22T06:37:00Z" w:initials="MS">
    <w:p w14:paraId="759903DC" w14:textId="77777777" w:rsidR="003226AD" w:rsidRDefault="003226AD" w:rsidP="003226AD">
      <w:pPr>
        <w:pStyle w:val="CommentText"/>
      </w:pPr>
      <w:r>
        <w:rPr>
          <w:rStyle w:val="CommentReference"/>
        </w:rPr>
        <w:annotationRef/>
      </w:r>
      <w:r>
        <w:t xml:space="preserve">The Burp book case, the Blurp bedside table, the Large Hadron Collider wardrobe. </w:t>
      </w:r>
    </w:p>
  </w:comment>
  <w:comment w:id="57" w:author="Mark Stringer" w:date="2025-04-22T14:27:00Z" w:initials="MS">
    <w:p w14:paraId="0A35FF78" w14:textId="77777777" w:rsidR="00F1710F" w:rsidRDefault="00F1710F" w:rsidP="00F1710F">
      <w:pPr>
        <w:pStyle w:val="CommentText"/>
      </w:pPr>
      <w:r>
        <w:rPr>
          <w:rStyle w:val="CommentReference"/>
        </w:rPr>
        <w:annotationRef/>
      </w:r>
      <w:r>
        <w:t xml:space="preserve">When it falls apart. </w:t>
      </w:r>
    </w:p>
  </w:comment>
  <w:comment w:id="60" w:author="Andrew Brown" w:date="2025-04-18T22:26:00Z" w:initials="AB">
    <w:p w14:paraId="67ABE0A0" w14:textId="77777777" w:rsidR="00A47FCC" w:rsidRDefault="00A47FCC">
      <w:pPr>
        <w:pStyle w:val="CommentText"/>
      </w:pPr>
      <w:r>
        <w:rPr>
          <w:rStyle w:val="CommentReference"/>
        </w:rPr>
        <w:annotationRef/>
      </w:r>
      <w:r>
        <w:t>Good</w:t>
      </w:r>
    </w:p>
  </w:comment>
  <w:comment w:id="62" w:author="Andrew Brown" w:date="2025-04-21T17:38:00Z" w:initials="AB">
    <w:p w14:paraId="5E0884EC" w14:textId="77777777" w:rsidR="004D38FE" w:rsidRDefault="004D38FE">
      <w:pPr>
        <w:pStyle w:val="CommentText"/>
      </w:pPr>
      <w:r>
        <w:rPr>
          <w:rStyle w:val="CommentReference"/>
        </w:rPr>
        <w:annotationRef/>
      </w:r>
      <w:r>
        <w:t>Was it all three?</w:t>
      </w:r>
    </w:p>
    <w:p w14:paraId="07E027E8" w14:textId="77777777" w:rsidR="004D38FE" w:rsidRDefault="004D38FE">
      <w:pPr>
        <w:pStyle w:val="CommentText"/>
      </w:pPr>
      <w:r>
        <w:t>Do you have an example?</w:t>
      </w:r>
    </w:p>
  </w:comment>
  <w:comment w:id="63" w:author="Mark Stringer" w:date="2025-04-22T06:38:00Z" w:initials="MS">
    <w:p w14:paraId="3D679E69" w14:textId="77777777" w:rsidR="003226AD" w:rsidRDefault="003226AD" w:rsidP="003226AD">
      <w:pPr>
        <w:pStyle w:val="CommentText"/>
      </w:pPr>
      <w:r>
        <w:rPr>
          <w:rStyle w:val="CommentReference"/>
        </w:rPr>
        <w:annotationRef/>
      </w:r>
      <w:r>
        <w:t>This! Doing a fringe show!</w:t>
      </w:r>
    </w:p>
  </w:comment>
  <w:comment w:id="64" w:author="Mark Stringer" w:date="2025-04-22T14:28:00Z" w:initials="MS">
    <w:p w14:paraId="4B3505A6" w14:textId="77777777" w:rsidR="00F1710F" w:rsidRDefault="00F1710F" w:rsidP="00F1710F">
      <w:pPr>
        <w:pStyle w:val="CommentText"/>
      </w:pPr>
      <w:r>
        <w:rPr>
          <w:rStyle w:val="CommentReference"/>
        </w:rPr>
        <w:annotationRef/>
      </w:r>
      <w:r>
        <w:t>What’s the most humiliating?</w:t>
      </w:r>
    </w:p>
  </w:comment>
  <w:comment w:id="65" w:author="Mark Stringer" w:date="2025-04-22T14:30:00Z" w:initials="MS">
    <w:p w14:paraId="4C269389" w14:textId="77777777" w:rsidR="00F1710F" w:rsidRDefault="00F1710F" w:rsidP="00F1710F">
      <w:pPr>
        <w:pStyle w:val="CommentText"/>
      </w:pPr>
      <w:r>
        <w:rPr>
          <w:rStyle w:val="CommentReference"/>
        </w:rPr>
        <w:annotationRef/>
      </w:r>
      <w:r>
        <w:t>Flyering me - Edinburgh square take one - totally humilliating.</w:t>
      </w:r>
    </w:p>
  </w:comment>
  <w:comment w:id="66" w:author="Andrew Brown" w:date="2025-04-18T22:28:00Z" w:initials="AB">
    <w:p w14:paraId="5D3B71AD" w14:textId="77777777" w:rsidR="00A47FCC" w:rsidRDefault="00A47FCC">
      <w:pPr>
        <w:pStyle w:val="CommentText"/>
      </w:pPr>
      <w:r>
        <w:rPr>
          <w:rStyle w:val="CommentReference"/>
        </w:rPr>
        <w:annotationRef/>
      </w:r>
      <w:r>
        <w:t>Can you have a funny line ready for why the odd order?</w:t>
      </w:r>
    </w:p>
  </w:comment>
  <w:comment w:id="67" w:author="Mark Stringer" w:date="2025-04-22T06:21:00Z" w:initials="MS">
    <w:p w14:paraId="4C84F21B" w14:textId="77777777" w:rsidR="00544C2E" w:rsidRDefault="00544C2E" w:rsidP="00544C2E">
      <w:pPr>
        <w:pStyle w:val="CommentText"/>
      </w:pPr>
      <w:r>
        <w:rPr>
          <w:rStyle w:val="CommentReference"/>
        </w:rPr>
        <w:annotationRef/>
      </w:r>
      <w:r>
        <w:t>Something about Third circle being the most pushy and shouty</w:t>
      </w:r>
    </w:p>
  </w:comment>
  <w:comment w:id="68" w:author="Andrew Brown" w:date="2025-04-21T17:53:00Z" w:initials="AB">
    <w:p w14:paraId="3E63A1AC" w14:textId="77777777" w:rsidR="002C649F" w:rsidRDefault="002C649F">
      <w:pPr>
        <w:pStyle w:val="CommentText"/>
      </w:pPr>
      <w:r>
        <w:rPr>
          <w:rStyle w:val="CommentReference"/>
        </w:rPr>
        <w:annotationRef/>
      </w:r>
      <w:r>
        <w:t>Back to fat Yorkshireman?</w:t>
      </w:r>
    </w:p>
  </w:comment>
  <w:comment w:id="69" w:author="Mark Stringer" w:date="2025-04-22T06:22:00Z" w:initials="MS">
    <w:p w14:paraId="0F3E105D" w14:textId="77777777" w:rsidR="00544C2E" w:rsidRDefault="00544C2E" w:rsidP="00544C2E">
      <w:pPr>
        <w:pStyle w:val="CommentText"/>
      </w:pPr>
      <w:r>
        <w:rPr>
          <w:rStyle w:val="CommentReference"/>
        </w:rPr>
        <w:annotationRef/>
      </w:r>
      <w:r>
        <w:t>Yes.</w:t>
      </w:r>
    </w:p>
  </w:comment>
  <w:comment w:id="70" w:author="Mark Stringer" w:date="2025-04-22T14:31:00Z" w:initials="MS">
    <w:p w14:paraId="5B068132" w14:textId="77777777" w:rsidR="00F1710F" w:rsidRDefault="00F1710F" w:rsidP="00F1710F">
      <w:pPr>
        <w:pStyle w:val="CommentText"/>
      </w:pPr>
      <w:r>
        <w:rPr>
          <w:rStyle w:val="CommentReference"/>
        </w:rPr>
        <w:annotationRef/>
      </w:r>
      <w:r>
        <w:t xml:space="preserve">Third circle - loud fat Yorkshire. </w:t>
      </w:r>
    </w:p>
  </w:comment>
  <w:comment w:id="71" w:author="Andrew Brown" w:date="2025-04-18T22:29:00Z" w:initials="AB">
    <w:p w14:paraId="7E237324" w14:textId="77777777" w:rsidR="00A47FCC" w:rsidRDefault="00A47FCC">
      <w:pPr>
        <w:pStyle w:val="CommentText"/>
      </w:pPr>
      <w:r>
        <w:rPr>
          <w:rStyle w:val="CommentReference"/>
        </w:rPr>
        <w:annotationRef/>
      </w:r>
      <w:r>
        <w:t>Good</w:t>
      </w:r>
    </w:p>
  </w:comment>
  <w:comment w:id="74" w:author="Andrew Brown" w:date="2025-04-21T17:54:00Z" w:initials="AB">
    <w:p w14:paraId="2BB4D82F" w14:textId="77777777" w:rsidR="002C649F" w:rsidRDefault="002C649F">
      <w:pPr>
        <w:pStyle w:val="CommentText"/>
      </w:pPr>
      <w:r>
        <w:rPr>
          <w:rStyle w:val="CommentReference"/>
        </w:rPr>
        <w:annotationRef/>
      </w:r>
      <w:r>
        <w:t>An amusing sketch/story/observation about being in 2</w:t>
      </w:r>
      <w:r w:rsidRPr="002C649F">
        <w:rPr>
          <w:vertAlign w:val="superscript"/>
        </w:rPr>
        <w:t>nd</w:t>
      </w:r>
      <w:r>
        <w:t xml:space="preserve"> circle all day (as opposed to 1sr and 3</w:t>
      </w:r>
      <w:r w:rsidRPr="002C649F">
        <w:rPr>
          <w:vertAlign w:val="superscript"/>
        </w:rPr>
        <w:t>rd</w:t>
      </w:r>
      <w:r>
        <w:t xml:space="preserve"> circles)?</w:t>
      </w:r>
    </w:p>
  </w:comment>
  <w:comment w:id="75" w:author="Mark Stringer" w:date="2025-04-22T06:23:00Z" w:initials="MS">
    <w:p w14:paraId="53D63A5F" w14:textId="77777777" w:rsidR="008E6CE9" w:rsidRDefault="008E6CE9" w:rsidP="008E6CE9">
      <w:pPr>
        <w:pStyle w:val="CommentText"/>
      </w:pPr>
      <w:r>
        <w:rPr>
          <w:rStyle w:val="CommentReference"/>
        </w:rPr>
        <w:annotationRef/>
      </w:r>
      <w:r>
        <w:t>Well, having to be in 2</w:t>
      </w:r>
      <w:r>
        <w:rPr>
          <w:vertAlign w:val="superscript"/>
        </w:rPr>
        <w:t>nd</w:t>
      </w:r>
      <w:r>
        <w:t xml:space="preserve"> circle all days is like being in prison.</w:t>
      </w:r>
    </w:p>
  </w:comment>
  <w:comment w:id="76" w:author="Mark Stringer" w:date="2025-04-22T06:24:00Z" w:initials="MS">
    <w:p w14:paraId="5C8A2A4C" w14:textId="77777777" w:rsidR="008E6CE9" w:rsidRDefault="008E6CE9" w:rsidP="008E6CE9">
      <w:pPr>
        <w:pStyle w:val="CommentText"/>
      </w:pPr>
      <w:r>
        <w:rPr>
          <w:rStyle w:val="CommentReference"/>
        </w:rPr>
        <w:annotationRef/>
      </w:r>
      <w:r>
        <w:t>Is there a comedy version?</w:t>
      </w:r>
    </w:p>
  </w:comment>
  <w:comment w:id="77" w:author="Mark Stringer" w:date="2025-04-22T14:33:00Z" w:initials="MS">
    <w:p w14:paraId="3B859301" w14:textId="77777777" w:rsidR="00F1710F" w:rsidRDefault="00F1710F" w:rsidP="00F1710F">
      <w:pPr>
        <w:pStyle w:val="CommentText"/>
      </w:pPr>
      <w:r>
        <w:rPr>
          <w:rStyle w:val="CommentReference"/>
        </w:rPr>
        <w:annotationRef/>
      </w:r>
      <w:r>
        <w:t>Worried that you’ve ripped your trousers.</w:t>
      </w:r>
      <w:r>
        <w:br/>
      </w:r>
      <w:r>
        <w:br/>
        <w:t>When you have to remain alert all the time, like when notice the taxi driver’s just drive through two sets of red lights.</w:t>
      </w:r>
    </w:p>
  </w:comment>
  <w:comment w:id="85" w:author="Andrew Brown" w:date="2025-04-18T22:30:00Z" w:initials="AB">
    <w:p w14:paraId="207433E5" w14:textId="77777777" w:rsidR="008303A0" w:rsidRDefault="008303A0">
      <w:pPr>
        <w:pStyle w:val="CommentText"/>
      </w:pPr>
      <w:r>
        <w:rPr>
          <w:rStyle w:val="CommentReference"/>
        </w:rPr>
        <w:annotationRef/>
      </w:r>
      <w:r>
        <w:t>Good</w:t>
      </w:r>
    </w:p>
  </w:comment>
  <w:comment w:id="88" w:author="Andrew Brown" w:date="2025-04-18T22:31:00Z" w:initials="AB">
    <w:p w14:paraId="4A50D2CA" w14:textId="77777777" w:rsidR="008303A0" w:rsidRDefault="008303A0">
      <w:pPr>
        <w:pStyle w:val="CommentText"/>
      </w:pPr>
      <w:r>
        <w:rPr>
          <w:rStyle w:val="CommentReference"/>
        </w:rPr>
        <w:annotationRef/>
      </w:r>
      <w:r>
        <w:t>If this gets a laugh, could you follow with a comment at your wife is Greek, so she was telling you things for seven courses… With 20 minutes gaps in between those courses</w:t>
      </w:r>
      <w:r w:rsidR="00905DC7">
        <w:t>… Have you ever tried getting a Greek waiter to hurry up?</w:t>
      </w:r>
    </w:p>
    <w:p w14:paraId="19B36BC6" w14:textId="77777777" w:rsidR="002C649F" w:rsidRDefault="002C649F">
      <w:pPr>
        <w:pStyle w:val="CommentText"/>
      </w:pPr>
    </w:p>
    <w:p w14:paraId="133A3CFC" w14:textId="77777777" w:rsidR="002C649F" w:rsidRDefault="002C649F">
      <w:pPr>
        <w:pStyle w:val="CommentText"/>
      </w:pPr>
      <w:r>
        <w:t>… Maybe build up a bit. Coaxing out of her what she wanted to tell me but hesitated.</w:t>
      </w:r>
    </w:p>
  </w:comment>
  <w:comment w:id="89" w:author="Mark Stringer" w:date="2025-04-22T06:40:00Z" w:initials="MS">
    <w:p w14:paraId="3C424FE9" w14:textId="77777777" w:rsidR="006B04C8" w:rsidRDefault="006B04C8" w:rsidP="006B04C8">
      <w:pPr>
        <w:pStyle w:val="CommentText"/>
      </w:pPr>
      <w:r>
        <w:rPr>
          <w:rStyle w:val="CommentReference"/>
        </w:rPr>
        <w:annotationRef/>
      </w:r>
      <w:r>
        <w:t>How did I stop her?</w:t>
      </w:r>
    </w:p>
  </w:comment>
  <w:comment w:id="90" w:author="Mark Stringer" w:date="2025-04-22T14:34:00Z" w:initials="MS">
    <w:p w14:paraId="5700789B" w14:textId="77777777" w:rsidR="00F1710F" w:rsidRDefault="00F1710F" w:rsidP="00F1710F">
      <w:pPr>
        <w:pStyle w:val="CommentText"/>
      </w:pPr>
      <w:r>
        <w:rPr>
          <w:rStyle w:val="CommentReference"/>
        </w:rPr>
        <w:annotationRef/>
      </w:r>
      <w:r>
        <w:t>Have I managed to stop her?</w:t>
      </w:r>
    </w:p>
  </w:comment>
  <w:comment w:id="91" w:author="Mark Stringer" w:date="2025-04-22T14:34:00Z" w:initials="MS">
    <w:p w14:paraId="481FBFC7" w14:textId="77777777" w:rsidR="00F1710F" w:rsidRDefault="00F1710F" w:rsidP="00F1710F">
      <w:pPr>
        <w:pStyle w:val="CommentText"/>
      </w:pPr>
      <w:r>
        <w:rPr>
          <w:rStyle w:val="CommentReference"/>
        </w:rPr>
        <w:annotationRef/>
      </w:r>
      <w:r>
        <w:t>Wake you up in the middle of the night.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FAF66C" w15:done="1"/>
  <w15:commentEx w15:paraId="41C31B20" w15:done="1"/>
  <w15:commentEx w15:paraId="74F46B9F" w15:paraIdParent="41C31B20" w15:done="1"/>
  <w15:commentEx w15:paraId="26D88200" w15:done="1"/>
  <w15:commentEx w15:paraId="5AFFFF4F" w15:paraIdParent="26D88200" w15:done="1"/>
  <w15:commentEx w15:paraId="29F25437" w15:paraIdParent="26D88200" w15:done="1"/>
  <w15:commentEx w15:paraId="509585A4" w15:paraIdParent="26D88200" w15:done="1"/>
  <w15:commentEx w15:paraId="40AE9AAF" w15:done="1"/>
  <w15:commentEx w15:paraId="0570FDED" w15:paraIdParent="40AE9AAF" w15:done="1"/>
  <w15:commentEx w15:paraId="5ACA121C" w15:paraIdParent="40AE9AAF" w15:done="1"/>
  <w15:commentEx w15:paraId="622BD264" w15:done="1"/>
  <w15:commentEx w15:paraId="46333F56" w15:paraIdParent="622BD264" w15:done="1"/>
  <w15:commentEx w15:paraId="09C1C8CB" w15:done="0"/>
  <w15:commentEx w15:paraId="6A40D84E" w15:paraIdParent="09C1C8CB" w15:done="0"/>
  <w15:commentEx w15:paraId="323EB35D" w15:done="1"/>
  <w15:commentEx w15:paraId="2A73D772" w15:paraIdParent="323EB35D" w15:done="1"/>
  <w15:commentEx w15:paraId="391CF007" w15:paraIdParent="323EB35D" w15:done="1"/>
  <w15:commentEx w15:paraId="26311E8D" w15:paraIdParent="323EB35D" w15:done="1"/>
  <w15:commentEx w15:paraId="20FE8FE7" w15:done="1"/>
  <w15:commentEx w15:paraId="60E3619D" w15:paraIdParent="20FE8FE7" w15:done="1"/>
  <w15:commentEx w15:paraId="7A8BE20F" w15:done="1"/>
  <w15:commentEx w15:paraId="636C6005" w15:paraIdParent="7A8BE20F" w15:done="1"/>
  <w15:commentEx w15:paraId="4FAC8259" w15:paraIdParent="7A8BE20F" w15:done="1"/>
  <w15:commentEx w15:paraId="47A33367" w15:done="1"/>
  <w15:commentEx w15:paraId="5AF7CFA8" w15:paraIdParent="47A33367" w15:done="1"/>
  <w15:commentEx w15:paraId="6FE646AE" w15:paraIdParent="47A33367" w15:done="1"/>
  <w15:commentEx w15:paraId="70327B91" w15:paraIdParent="47A33367" w15:done="1"/>
  <w15:commentEx w15:paraId="2DF86102" w15:done="1"/>
  <w15:commentEx w15:paraId="2CAE59D4" w15:paraIdParent="2DF86102" w15:done="1"/>
  <w15:commentEx w15:paraId="37B8D429" w15:paraIdParent="2DF86102" w15:done="1"/>
  <w15:commentEx w15:paraId="39B5911C" w15:done="1"/>
  <w15:commentEx w15:paraId="058CA469" w15:paraIdParent="39B5911C" w15:done="1"/>
  <w15:commentEx w15:paraId="3882474C" w15:done="1"/>
  <w15:commentEx w15:paraId="78F6090B" w15:paraIdParent="3882474C" w15:done="1"/>
  <w15:commentEx w15:paraId="11C5F46B" w15:paraIdParent="3882474C" w15:done="1"/>
  <w15:commentEx w15:paraId="723E6570" w15:paraIdParent="3882474C" w15:done="1"/>
  <w15:commentEx w15:paraId="3D3FA2A4" w15:done="1"/>
  <w15:commentEx w15:paraId="4D4F4864" w15:paraIdParent="3D3FA2A4" w15:done="1"/>
  <w15:commentEx w15:paraId="759903DC" w15:paraIdParent="3D3FA2A4" w15:done="1"/>
  <w15:commentEx w15:paraId="0A35FF78" w15:paraIdParent="3D3FA2A4" w15:done="1"/>
  <w15:commentEx w15:paraId="67ABE0A0" w15:done="0"/>
  <w15:commentEx w15:paraId="07E027E8" w15:done="0"/>
  <w15:commentEx w15:paraId="3D679E69" w15:paraIdParent="07E027E8" w15:done="0"/>
  <w15:commentEx w15:paraId="4B3505A6" w15:paraIdParent="07E027E8" w15:done="0"/>
  <w15:commentEx w15:paraId="4C269389" w15:paraIdParent="07E027E8" w15:done="0"/>
  <w15:commentEx w15:paraId="5D3B71AD" w15:done="0"/>
  <w15:commentEx w15:paraId="4C84F21B" w15:paraIdParent="5D3B71AD" w15:done="0"/>
  <w15:commentEx w15:paraId="3E63A1AC" w15:done="0"/>
  <w15:commentEx w15:paraId="0F3E105D" w15:paraIdParent="3E63A1AC" w15:done="0"/>
  <w15:commentEx w15:paraId="5B068132" w15:paraIdParent="3E63A1AC" w15:done="0"/>
  <w15:commentEx w15:paraId="7E237324" w15:done="0"/>
  <w15:commentEx w15:paraId="2BB4D82F" w15:done="0"/>
  <w15:commentEx w15:paraId="53D63A5F" w15:paraIdParent="2BB4D82F" w15:done="0"/>
  <w15:commentEx w15:paraId="5C8A2A4C" w15:paraIdParent="2BB4D82F" w15:done="0"/>
  <w15:commentEx w15:paraId="3B859301" w15:paraIdParent="2BB4D82F" w15:done="0"/>
  <w15:commentEx w15:paraId="207433E5" w15:done="0"/>
  <w15:commentEx w15:paraId="133A3CFC" w15:done="0"/>
  <w15:commentEx w15:paraId="3C424FE9" w15:paraIdParent="133A3CFC" w15:done="0"/>
  <w15:commentEx w15:paraId="5700789B" w15:paraIdParent="133A3CFC" w15:done="0"/>
  <w15:commentEx w15:paraId="481FBFC7" w15:paraIdParent="133A3C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DEB971" w16cex:dateUtc="2025-04-19T05:39:00Z"/>
  <w16cex:commentExtensible w16cex:durableId="7FCA4D39" w16cex:dateUtc="2025-04-19T05:41:00Z"/>
  <w16cex:commentExtensible w16cex:durableId="05460CB4" w16cex:dateUtc="2025-04-22T13:07:00Z"/>
  <w16cex:commentExtensible w16cex:durableId="3B05BC0A" w16cex:dateUtc="2025-04-18T21:00:00Z"/>
  <w16cex:commentExtensible w16cex:durableId="01A3448A" w16cex:dateUtc="2025-04-22T05:14:00Z"/>
  <w16cex:commentExtensible w16cex:durableId="78458DC5" w16cex:dateUtc="2025-04-22T13:07:00Z"/>
  <w16cex:commentExtensible w16cex:durableId="12D01F3E" w16cex:dateUtc="2025-04-22T13:08:00Z"/>
  <w16cex:commentExtensible w16cex:durableId="405BFB65" w16cex:dateUtc="2025-04-20T20:26:00Z"/>
  <w16cex:commentExtensible w16cex:durableId="2379D28B" w16cex:dateUtc="2025-04-22T13:08:00Z"/>
  <w16cex:commentExtensible w16cex:durableId="4C165B63" w16cex:dateUtc="2025-04-22T13:10:00Z"/>
  <w16cex:commentExtensible w16cex:durableId="7970E33A" w16cex:dateUtc="2025-04-20T20:27:00Z"/>
  <w16cex:commentExtensible w16cex:durableId="0DFAC272" w16cex:dateUtc="2025-04-22T13:13:00Z"/>
  <w16cex:commentExtensible w16cex:durableId="5F5FD16D" w16cex:dateUtc="2025-04-18T21:02:00Z"/>
  <w16cex:commentExtensible w16cex:durableId="4182EF2F" w16cex:dateUtc="2025-04-22T13:14:00Z"/>
  <w16cex:commentExtensible w16cex:durableId="7C90D99F" w16cex:dateUtc="2025-04-21T16:11:00Z"/>
  <w16cex:commentExtensible w16cex:durableId="727F7D23" w16cex:dateUtc="2025-04-22T05:15:00Z"/>
  <w16cex:commentExtensible w16cex:durableId="0494F950" w16cex:dateUtc="2025-04-22T05:33:00Z"/>
  <w16cex:commentExtensible w16cex:durableId="3A88E3AD" w16cex:dateUtc="2025-04-22T13:15:00Z"/>
  <w16cex:commentExtensible w16cex:durableId="38181FD6" w16cex:dateUtc="2025-04-18T21:06:00Z"/>
  <w16cex:commentExtensible w16cex:durableId="300F4AF4" w16cex:dateUtc="2025-04-22T05:34:00Z"/>
  <w16cex:commentExtensible w16cex:durableId="1CDAE2A8" w16cex:dateUtc="2025-04-18T21:10:00Z"/>
  <w16cex:commentExtensible w16cex:durableId="112B6EDF" w16cex:dateUtc="2025-04-22T13:16:00Z"/>
  <w16cex:commentExtensible w16cex:durableId="3CCC40B7" w16cex:dateUtc="2025-04-22T13:16:00Z"/>
  <w16cex:commentExtensible w16cex:durableId="670AD6B2" w16cex:dateUtc="2025-04-21T16:29:00Z"/>
  <w16cex:commentExtensible w16cex:durableId="10039955" w16cex:dateUtc="2025-04-22T05:17:00Z"/>
  <w16cex:commentExtensible w16cex:durableId="5F5706DE" w16cex:dateUtc="2025-04-22T05:35:00Z"/>
  <w16cex:commentExtensible w16cex:durableId="0A2B3DC3" w16cex:dateUtc="2025-04-22T13:17:00Z"/>
  <w16cex:commentExtensible w16cex:durableId="2C854097" w16cex:dateUtc="2025-04-18T21:12:00Z"/>
  <w16cex:commentExtensible w16cex:durableId="4BFA2060" w16cex:dateUtc="2025-04-22T13:18:00Z"/>
  <w16cex:commentExtensible w16cex:durableId="7573426F" w16cex:dateUtc="2025-04-22T13:22:00Z"/>
  <w16cex:commentExtensible w16cex:durableId="24E1CBA3" w16cex:dateUtc="2025-04-21T16:31:00Z"/>
  <w16cex:commentExtensible w16cex:durableId="7ADF6109" w16cex:dateUtc="2025-04-22T13:24:00Z"/>
  <w16cex:commentExtensible w16cex:durableId="3B4DC46D" w16cex:dateUtc="2025-04-18T21:13:00Z"/>
  <w16cex:commentExtensible w16cex:durableId="171559EA" w16cex:dateUtc="2025-04-22T05:18:00Z"/>
  <w16cex:commentExtensible w16cex:durableId="79C7035C" w16cex:dateUtc="2025-04-22T05:36:00Z"/>
  <w16cex:commentExtensible w16cex:durableId="218C4F30" w16cex:dateUtc="2025-04-22T13:24:00Z"/>
  <w16cex:commentExtensible w16cex:durableId="75A0975B" w16cex:dateUtc="2025-04-18T21:24:00Z"/>
  <w16cex:commentExtensible w16cex:durableId="5D3B7DF4" w16cex:dateUtc="2025-04-22T05:19:00Z"/>
  <w16cex:commentExtensible w16cex:durableId="5F2E9326" w16cex:dateUtc="2025-04-22T05:37:00Z"/>
  <w16cex:commentExtensible w16cex:durableId="2CC86A99" w16cex:dateUtc="2025-04-22T13:27:00Z"/>
  <w16cex:commentExtensible w16cex:durableId="248AC9BC" w16cex:dateUtc="2025-04-18T21:26:00Z"/>
  <w16cex:commentExtensible w16cex:durableId="015C619C" w16cex:dateUtc="2025-04-21T16:38:00Z"/>
  <w16cex:commentExtensible w16cex:durableId="25191E5A" w16cex:dateUtc="2025-04-22T05:38:00Z"/>
  <w16cex:commentExtensible w16cex:durableId="55288FEA" w16cex:dateUtc="2025-04-22T13:28:00Z"/>
  <w16cex:commentExtensible w16cex:durableId="635F859D" w16cex:dateUtc="2025-04-22T13:30:00Z"/>
  <w16cex:commentExtensible w16cex:durableId="1498BE69" w16cex:dateUtc="2025-04-18T21:28:00Z"/>
  <w16cex:commentExtensible w16cex:durableId="3530C76A" w16cex:dateUtc="2025-04-22T05:21:00Z"/>
  <w16cex:commentExtensible w16cex:durableId="2AD6E288" w16cex:dateUtc="2025-04-21T16:53:00Z"/>
  <w16cex:commentExtensible w16cex:durableId="62706E4C" w16cex:dateUtc="2025-04-22T05:22:00Z"/>
  <w16cex:commentExtensible w16cex:durableId="66F7AA52" w16cex:dateUtc="2025-04-22T13:31:00Z"/>
  <w16cex:commentExtensible w16cex:durableId="0E6A57F7" w16cex:dateUtc="2025-04-18T21:29:00Z"/>
  <w16cex:commentExtensible w16cex:durableId="03F280E0" w16cex:dateUtc="2025-04-21T16:54:00Z"/>
  <w16cex:commentExtensible w16cex:durableId="46F75782" w16cex:dateUtc="2025-04-22T05:23:00Z"/>
  <w16cex:commentExtensible w16cex:durableId="5E59D219" w16cex:dateUtc="2025-04-22T05:24:00Z"/>
  <w16cex:commentExtensible w16cex:durableId="03C79DA7" w16cex:dateUtc="2025-04-22T13:33:00Z"/>
  <w16cex:commentExtensible w16cex:durableId="0BEDA5CB" w16cex:dateUtc="2025-04-18T21:30:00Z"/>
  <w16cex:commentExtensible w16cex:durableId="7BA7CF6C" w16cex:dateUtc="2025-04-18T21:31:00Z"/>
  <w16cex:commentExtensible w16cex:durableId="3450893C" w16cex:dateUtc="2025-04-22T05:40:00Z"/>
  <w16cex:commentExtensible w16cex:durableId="45DEB9B1" w16cex:dateUtc="2025-04-22T13:34:00Z"/>
  <w16cex:commentExtensible w16cex:durableId="7764487A" w16cex:dateUtc="2025-04-22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FAF66C" w16cid:durableId="0FDEB971"/>
  <w16cid:commentId w16cid:paraId="41C31B20" w16cid:durableId="7FCA4D39"/>
  <w16cid:commentId w16cid:paraId="74F46B9F" w16cid:durableId="05460CB4"/>
  <w16cid:commentId w16cid:paraId="26D88200" w16cid:durableId="3B05BC0A"/>
  <w16cid:commentId w16cid:paraId="5AFFFF4F" w16cid:durableId="01A3448A"/>
  <w16cid:commentId w16cid:paraId="29F25437" w16cid:durableId="78458DC5"/>
  <w16cid:commentId w16cid:paraId="509585A4" w16cid:durableId="12D01F3E"/>
  <w16cid:commentId w16cid:paraId="40AE9AAF" w16cid:durableId="405BFB65"/>
  <w16cid:commentId w16cid:paraId="0570FDED" w16cid:durableId="2379D28B"/>
  <w16cid:commentId w16cid:paraId="5ACA121C" w16cid:durableId="4C165B63"/>
  <w16cid:commentId w16cid:paraId="622BD264" w16cid:durableId="7970E33A"/>
  <w16cid:commentId w16cid:paraId="46333F56" w16cid:durableId="0DFAC272"/>
  <w16cid:commentId w16cid:paraId="09C1C8CB" w16cid:durableId="5F5FD16D"/>
  <w16cid:commentId w16cid:paraId="6A40D84E" w16cid:durableId="4182EF2F"/>
  <w16cid:commentId w16cid:paraId="323EB35D" w16cid:durableId="7C90D99F"/>
  <w16cid:commentId w16cid:paraId="2A73D772" w16cid:durableId="727F7D23"/>
  <w16cid:commentId w16cid:paraId="391CF007" w16cid:durableId="0494F950"/>
  <w16cid:commentId w16cid:paraId="26311E8D" w16cid:durableId="3A88E3AD"/>
  <w16cid:commentId w16cid:paraId="20FE8FE7" w16cid:durableId="38181FD6"/>
  <w16cid:commentId w16cid:paraId="60E3619D" w16cid:durableId="300F4AF4"/>
  <w16cid:commentId w16cid:paraId="7A8BE20F" w16cid:durableId="1CDAE2A8"/>
  <w16cid:commentId w16cid:paraId="636C6005" w16cid:durableId="112B6EDF"/>
  <w16cid:commentId w16cid:paraId="4FAC8259" w16cid:durableId="3CCC40B7"/>
  <w16cid:commentId w16cid:paraId="47A33367" w16cid:durableId="670AD6B2"/>
  <w16cid:commentId w16cid:paraId="5AF7CFA8" w16cid:durableId="10039955"/>
  <w16cid:commentId w16cid:paraId="6FE646AE" w16cid:durableId="5F5706DE"/>
  <w16cid:commentId w16cid:paraId="70327B91" w16cid:durableId="0A2B3DC3"/>
  <w16cid:commentId w16cid:paraId="2DF86102" w16cid:durableId="2C854097"/>
  <w16cid:commentId w16cid:paraId="2CAE59D4" w16cid:durableId="4BFA2060"/>
  <w16cid:commentId w16cid:paraId="37B8D429" w16cid:durableId="7573426F"/>
  <w16cid:commentId w16cid:paraId="39B5911C" w16cid:durableId="24E1CBA3"/>
  <w16cid:commentId w16cid:paraId="058CA469" w16cid:durableId="7ADF6109"/>
  <w16cid:commentId w16cid:paraId="3882474C" w16cid:durableId="3B4DC46D"/>
  <w16cid:commentId w16cid:paraId="78F6090B" w16cid:durableId="171559EA"/>
  <w16cid:commentId w16cid:paraId="11C5F46B" w16cid:durableId="79C7035C"/>
  <w16cid:commentId w16cid:paraId="723E6570" w16cid:durableId="218C4F30"/>
  <w16cid:commentId w16cid:paraId="3D3FA2A4" w16cid:durableId="75A0975B"/>
  <w16cid:commentId w16cid:paraId="4D4F4864" w16cid:durableId="5D3B7DF4"/>
  <w16cid:commentId w16cid:paraId="759903DC" w16cid:durableId="5F2E9326"/>
  <w16cid:commentId w16cid:paraId="0A35FF78" w16cid:durableId="2CC86A99"/>
  <w16cid:commentId w16cid:paraId="67ABE0A0" w16cid:durableId="248AC9BC"/>
  <w16cid:commentId w16cid:paraId="07E027E8" w16cid:durableId="015C619C"/>
  <w16cid:commentId w16cid:paraId="3D679E69" w16cid:durableId="25191E5A"/>
  <w16cid:commentId w16cid:paraId="4B3505A6" w16cid:durableId="55288FEA"/>
  <w16cid:commentId w16cid:paraId="4C269389" w16cid:durableId="635F859D"/>
  <w16cid:commentId w16cid:paraId="5D3B71AD" w16cid:durableId="1498BE69"/>
  <w16cid:commentId w16cid:paraId="4C84F21B" w16cid:durableId="3530C76A"/>
  <w16cid:commentId w16cid:paraId="3E63A1AC" w16cid:durableId="2AD6E288"/>
  <w16cid:commentId w16cid:paraId="0F3E105D" w16cid:durableId="62706E4C"/>
  <w16cid:commentId w16cid:paraId="5B068132" w16cid:durableId="66F7AA52"/>
  <w16cid:commentId w16cid:paraId="7E237324" w16cid:durableId="0E6A57F7"/>
  <w16cid:commentId w16cid:paraId="2BB4D82F" w16cid:durableId="03F280E0"/>
  <w16cid:commentId w16cid:paraId="53D63A5F" w16cid:durableId="46F75782"/>
  <w16cid:commentId w16cid:paraId="5C8A2A4C" w16cid:durableId="5E59D219"/>
  <w16cid:commentId w16cid:paraId="3B859301" w16cid:durableId="03C79DA7"/>
  <w16cid:commentId w16cid:paraId="207433E5" w16cid:durableId="0BEDA5CB"/>
  <w16cid:commentId w16cid:paraId="133A3CFC" w16cid:durableId="7BA7CF6C"/>
  <w16cid:commentId w16cid:paraId="3C424FE9" w16cid:durableId="3450893C"/>
  <w16cid:commentId w16cid:paraId="5700789B" w16cid:durableId="45DEB9B1"/>
  <w16cid:commentId w16cid:paraId="481FBFC7" w16cid:durableId="776448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Brown">
    <w15:presenceInfo w15:providerId="Windows Live" w15:userId="0ae330bdfbf653f7"/>
  </w15:person>
  <w15:person w15:author="Mark Stringer">
    <w15:presenceInfo w15:providerId="Windows Live" w15:userId="89d453606b456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76"/>
    <w:rsid w:val="000069BD"/>
    <w:rsid w:val="000F2977"/>
    <w:rsid w:val="00106B34"/>
    <w:rsid w:val="0011473E"/>
    <w:rsid w:val="0012072C"/>
    <w:rsid w:val="0019379A"/>
    <w:rsid w:val="00196615"/>
    <w:rsid w:val="001B4A14"/>
    <w:rsid w:val="001C537E"/>
    <w:rsid w:val="001D0F9B"/>
    <w:rsid w:val="001D44CA"/>
    <w:rsid w:val="001F20C1"/>
    <w:rsid w:val="002205BB"/>
    <w:rsid w:val="002323A4"/>
    <w:rsid w:val="00287FF7"/>
    <w:rsid w:val="002C649F"/>
    <w:rsid w:val="002D07A0"/>
    <w:rsid w:val="002E6B48"/>
    <w:rsid w:val="003226AD"/>
    <w:rsid w:val="003B219C"/>
    <w:rsid w:val="003E1593"/>
    <w:rsid w:val="003E4F05"/>
    <w:rsid w:val="003F4E5D"/>
    <w:rsid w:val="004105B8"/>
    <w:rsid w:val="00414EA2"/>
    <w:rsid w:val="00424A28"/>
    <w:rsid w:val="0046171F"/>
    <w:rsid w:val="00464B89"/>
    <w:rsid w:val="00473F04"/>
    <w:rsid w:val="004C25D6"/>
    <w:rsid w:val="004D38FE"/>
    <w:rsid w:val="00544C2E"/>
    <w:rsid w:val="00557551"/>
    <w:rsid w:val="0057069D"/>
    <w:rsid w:val="0057781A"/>
    <w:rsid w:val="005E7D9F"/>
    <w:rsid w:val="00606CE9"/>
    <w:rsid w:val="006859FA"/>
    <w:rsid w:val="00687795"/>
    <w:rsid w:val="00696E00"/>
    <w:rsid w:val="00697E53"/>
    <w:rsid w:val="006B04C8"/>
    <w:rsid w:val="006B77A6"/>
    <w:rsid w:val="00726B31"/>
    <w:rsid w:val="00754B41"/>
    <w:rsid w:val="007559D3"/>
    <w:rsid w:val="007B0A15"/>
    <w:rsid w:val="007D01D7"/>
    <w:rsid w:val="007D7F24"/>
    <w:rsid w:val="007F0E97"/>
    <w:rsid w:val="007F114F"/>
    <w:rsid w:val="008303A0"/>
    <w:rsid w:val="00857FBC"/>
    <w:rsid w:val="008D1E8C"/>
    <w:rsid w:val="008D62C3"/>
    <w:rsid w:val="008D6B8F"/>
    <w:rsid w:val="008E6CE9"/>
    <w:rsid w:val="00905DC7"/>
    <w:rsid w:val="00957831"/>
    <w:rsid w:val="00992916"/>
    <w:rsid w:val="009A780B"/>
    <w:rsid w:val="009D4EF2"/>
    <w:rsid w:val="00A226D7"/>
    <w:rsid w:val="00A47FCC"/>
    <w:rsid w:val="00A9075E"/>
    <w:rsid w:val="00AE7BBA"/>
    <w:rsid w:val="00B230E0"/>
    <w:rsid w:val="00B3344C"/>
    <w:rsid w:val="00B6501D"/>
    <w:rsid w:val="00BA2476"/>
    <w:rsid w:val="00BC2915"/>
    <w:rsid w:val="00C23678"/>
    <w:rsid w:val="00CE5909"/>
    <w:rsid w:val="00D10B96"/>
    <w:rsid w:val="00D25BB1"/>
    <w:rsid w:val="00D66AFF"/>
    <w:rsid w:val="00DC3279"/>
    <w:rsid w:val="00DF10B8"/>
    <w:rsid w:val="00E219EC"/>
    <w:rsid w:val="00E41DCB"/>
    <w:rsid w:val="00E60C48"/>
    <w:rsid w:val="00E806C6"/>
    <w:rsid w:val="00E927B3"/>
    <w:rsid w:val="00EA4593"/>
    <w:rsid w:val="00EA608A"/>
    <w:rsid w:val="00EC62C3"/>
    <w:rsid w:val="00EE73FC"/>
    <w:rsid w:val="00EE7DC9"/>
    <w:rsid w:val="00F01AB5"/>
    <w:rsid w:val="00F1710F"/>
    <w:rsid w:val="00F23C21"/>
    <w:rsid w:val="00F82F0E"/>
    <w:rsid w:val="00FA7720"/>
    <w:rsid w:val="00FB4B7B"/>
    <w:rsid w:val="00FC7C94"/>
    <w:rsid w:val="00FF0A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C2E"/>
  <w15:chartTrackingRefBased/>
  <w15:docId w15:val="{9BE59482-A9BA-42C4-8B07-CBBBF8D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2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2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76"/>
    <w:rPr>
      <w:rFonts w:eastAsiaTheme="majorEastAsia" w:cstheme="majorBidi"/>
      <w:color w:val="272727" w:themeColor="text1" w:themeTint="D8"/>
    </w:rPr>
  </w:style>
  <w:style w:type="paragraph" w:styleId="Title">
    <w:name w:val="Title"/>
    <w:basedOn w:val="Normal"/>
    <w:next w:val="Normal"/>
    <w:link w:val="TitleChar"/>
    <w:uiPriority w:val="10"/>
    <w:qFormat/>
    <w:rsid w:val="00BA2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76"/>
    <w:rPr>
      <w:i/>
      <w:iCs/>
      <w:color w:val="404040" w:themeColor="text1" w:themeTint="BF"/>
    </w:rPr>
  </w:style>
  <w:style w:type="paragraph" w:styleId="ListParagraph">
    <w:name w:val="List Paragraph"/>
    <w:basedOn w:val="Normal"/>
    <w:uiPriority w:val="34"/>
    <w:qFormat/>
    <w:rsid w:val="00BA2476"/>
    <w:pPr>
      <w:ind w:left="720"/>
      <w:contextualSpacing/>
    </w:pPr>
  </w:style>
  <w:style w:type="character" w:styleId="IntenseEmphasis">
    <w:name w:val="Intense Emphasis"/>
    <w:basedOn w:val="DefaultParagraphFont"/>
    <w:uiPriority w:val="21"/>
    <w:qFormat/>
    <w:rsid w:val="00BA2476"/>
    <w:rPr>
      <w:i/>
      <w:iCs/>
      <w:color w:val="0F4761" w:themeColor="accent1" w:themeShade="BF"/>
    </w:rPr>
  </w:style>
  <w:style w:type="paragraph" w:styleId="IntenseQuote">
    <w:name w:val="Intense Quote"/>
    <w:basedOn w:val="Normal"/>
    <w:next w:val="Normal"/>
    <w:link w:val="IntenseQuoteChar"/>
    <w:uiPriority w:val="30"/>
    <w:qFormat/>
    <w:rsid w:val="00BA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 w:type="paragraph" w:styleId="Revision">
    <w:name w:val="Revision"/>
    <w:hidden/>
    <w:uiPriority w:val="99"/>
    <w:semiHidden/>
    <w:rsid w:val="00992916"/>
    <w:pPr>
      <w:spacing w:after="0" w:line="240" w:lineRule="auto"/>
    </w:pPr>
  </w:style>
  <w:style w:type="character" w:styleId="CommentReference">
    <w:name w:val="annotation reference"/>
    <w:basedOn w:val="DefaultParagraphFont"/>
    <w:uiPriority w:val="99"/>
    <w:semiHidden/>
    <w:unhideWhenUsed/>
    <w:rsid w:val="00992916"/>
    <w:rPr>
      <w:sz w:val="16"/>
      <w:szCs w:val="16"/>
    </w:rPr>
  </w:style>
  <w:style w:type="paragraph" w:styleId="CommentText">
    <w:name w:val="annotation text"/>
    <w:basedOn w:val="Normal"/>
    <w:link w:val="CommentTextChar"/>
    <w:uiPriority w:val="99"/>
    <w:unhideWhenUsed/>
    <w:rsid w:val="00992916"/>
    <w:pPr>
      <w:spacing w:line="240" w:lineRule="auto"/>
    </w:pPr>
    <w:rPr>
      <w:sz w:val="20"/>
      <w:szCs w:val="20"/>
    </w:rPr>
  </w:style>
  <w:style w:type="character" w:customStyle="1" w:styleId="CommentTextChar">
    <w:name w:val="Comment Text Char"/>
    <w:basedOn w:val="DefaultParagraphFont"/>
    <w:link w:val="CommentText"/>
    <w:uiPriority w:val="99"/>
    <w:rsid w:val="00992916"/>
    <w:rPr>
      <w:sz w:val="20"/>
      <w:szCs w:val="20"/>
    </w:rPr>
  </w:style>
  <w:style w:type="paragraph" w:styleId="CommentSubject">
    <w:name w:val="annotation subject"/>
    <w:basedOn w:val="CommentText"/>
    <w:next w:val="CommentText"/>
    <w:link w:val="CommentSubjectChar"/>
    <w:uiPriority w:val="99"/>
    <w:semiHidden/>
    <w:unhideWhenUsed/>
    <w:rsid w:val="00992916"/>
    <w:rPr>
      <w:b/>
      <w:bCs/>
    </w:rPr>
  </w:style>
  <w:style w:type="character" w:customStyle="1" w:styleId="CommentSubjectChar">
    <w:name w:val="Comment Subject Char"/>
    <w:basedOn w:val="CommentTextChar"/>
    <w:link w:val="CommentSubject"/>
    <w:uiPriority w:val="99"/>
    <w:semiHidden/>
    <w:rsid w:val="009929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388</TotalTime>
  <Pages>10</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cp:revision>
  <dcterms:created xsi:type="dcterms:W3CDTF">2025-04-12T07:02:00Z</dcterms:created>
  <dcterms:modified xsi:type="dcterms:W3CDTF">2025-04-23T05:40:00Z</dcterms:modified>
</cp:coreProperties>
</file>